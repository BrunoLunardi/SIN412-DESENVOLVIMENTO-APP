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2C5699" w:rsidRDefault="002C5699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2C5699" w:rsidRDefault="002C5699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69E5EBD8" w:rsidR="004A2A50" w:rsidRDefault="00132A01">
      <w:pPr>
        <w:pStyle w:val="Standard"/>
        <w:jc w:val="right"/>
      </w:pPr>
      <w:commentRangeStart w:id="0"/>
      <w:proofErr w:type="spellStart"/>
      <w:proofErr w:type="gramStart"/>
      <w:r>
        <w:rPr>
          <w:rFonts w:ascii="Arial" w:hAnsi="Arial" w:cs="Arial"/>
          <w:b/>
          <w:bCs/>
          <w:sz w:val="44"/>
        </w:rPr>
        <w:t>WhatsHappy</w:t>
      </w:r>
      <w:proofErr w:type="spellEnd"/>
      <w:proofErr w:type="gramEnd"/>
      <w:r w:rsidR="00083A9F">
        <w:rPr>
          <w:rFonts w:ascii="Arial" w:hAnsi="Arial" w:cs="Arial"/>
          <w:b/>
          <w:bCs/>
          <w:sz w:val="44"/>
        </w:rPr>
        <w:t xml:space="preserve"> </w:t>
      </w:r>
      <w:r w:rsidR="00EA31DE">
        <w:rPr>
          <w:sz w:val="48"/>
        </w:rPr>
        <w:t xml:space="preserve"> </w:t>
      </w:r>
      <w:commentRangeEnd w:id="0"/>
      <w:r w:rsidR="00900E65">
        <w:rPr>
          <w:rStyle w:val="Refdecomentrio"/>
          <w:rFonts w:ascii="Liberation Serif" w:eastAsia="SimSun" w:hAnsi="Liberation Serif" w:cs="Mangal"/>
          <w:lang w:bidi="hi-IN"/>
        </w:rPr>
        <w:commentReference w:id="0"/>
      </w:r>
      <w:r w:rsidR="00EA31DE">
        <w:rPr>
          <w:sz w:val="48"/>
        </w:rPr>
        <w:br/>
      </w:r>
      <w:r w:rsidR="00EA31DE">
        <w:rPr>
          <w:rFonts w:ascii="Arial" w:hAnsi="Arial" w:cs="Arial"/>
          <w:b/>
          <w:bCs/>
          <w:sz w:val="32"/>
        </w:rPr>
        <w:t xml:space="preserve">Cliente: </w:t>
      </w:r>
      <w:r w:rsidR="00EA31DE"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242C8A2C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61417C">
        <w:rPr>
          <w:sz w:val="24"/>
        </w:rPr>
        <w:t>1.8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07A3444C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19/04/2020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6DA280B0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1.2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E0BDE94" w:rsidR="004A2A50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</w:t>
            </w:r>
            <w:r w:rsidR="00602F98">
              <w:rPr>
                <w:sz w:val="22"/>
                <w:lang w:val="pt-BR"/>
              </w:rPr>
              <w:t>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6EE93220" w:rsidR="004A2A50" w:rsidRDefault="00602F98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351433B8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21/04/2020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6310EF09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1.3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278F6F0F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44A44972" w:rsidR="004A2A50" w:rsidRDefault="00FE2814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F1E6291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1C0649" w14:textId="79BF650B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03/05/2020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A1F3F" w14:textId="3E944477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1.4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D901F" w14:textId="11D6C6C1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E61B" w14:textId="0C461E30" w:rsidR="00602F98" w:rsidRDefault="004F6975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1F3B5705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B81677" w14:textId="19BB869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04/05/2020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29924" w14:textId="4A26B4DB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1.5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BF9D" w14:textId="0397858E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das prioridades dos requisitos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B317" w14:textId="130B26E5" w:rsidR="00602F98" w:rsidRDefault="00083A9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2BC0687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103E" w14:textId="1454936B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9E18F" w14:textId="0BA834BC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1.6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EE5EB" w14:textId="2B27F963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4055" w14:textId="37972362" w:rsidR="00602F98" w:rsidRDefault="00BD0C4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602F98" w14:paraId="2D087E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31016" w14:textId="2158A4D6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9CC175" w14:textId="60B87ADC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1.7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68F72" w14:textId="27C6ECD3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Atualização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AD4" w14:textId="3AD10D81" w:rsidR="00602F98" w:rsidRDefault="000915AF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  <w:tr w:rsidR="00602F98" w14:paraId="00DEB1DE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F7DB32" w14:textId="5BBD6CD1" w:rsidR="00602F98" w:rsidRDefault="0061417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08/05/2020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F11E" w14:textId="0D047CA3" w:rsidR="00602F98" w:rsidRDefault="0061417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1.8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EF193" w14:textId="494903E8" w:rsidR="00602F98" w:rsidRDefault="0061417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Revisão do documento e reorganização dos Requisitos não Funcionais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80F9" w14:textId="563F2D7C" w:rsidR="00602F98" w:rsidRDefault="0061417C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Kelly</w:t>
            </w: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1C950445" w:rsidR="004A2A50" w:rsidRDefault="004A2A50" w:rsidP="00143B6C">
      <w:pPr>
        <w:pStyle w:val="conteudo"/>
      </w:pP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sdt>
      <w:sdtPr>
        <w:rPr>
          <w:rFonts w:ascii="Liberation Serif" w:eastAsia="SimSun" w:hAnsi="Liberation Serif" w:cs="Lucida Sans"/>
          <w:color w:val="auto"/>
          <w:kern w:val="2"/>
          <w:sz w:val="24"/>
          <w:szCs w:val="24"/>
          <w:lang w:eastAsia="zh-CN" w:bidi="hi-IN"/>
        </w:rPr>
        <w:id w:val="1708070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44F029" w14:textId="2D8B0983" w:rsidR="00143B6C" w:rsidRDefault="00143B6C">
          <w:pPr>
            <w:pStyle w:val="CabealhodoSumrio"/>
          </w:pPr>
          <w:r>
            <w:t>Índice</w:t>
          </w:r>
        </w:p>
        <w:p w14:paraId="761D4BBE" w14:textId="77777777" w:rsidR="00C37D80" w:rsidRDefault="00143B6C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855688" w:history="1">
            <w:r w:rsidR="00C37D80" w:rsidRPr="00D25F92">
              <w:rPr>
                <w:rStyle w:val="Hyperlink"/>
                <w:noProof/>
              </w:rPr>
              <w:t>1.</w:t>
            </w:r>
            <w:r w:rsidR="00C37D80">
              <w:rPr>
                <w:noProof/>
              </w:rPr>
              <w:tab/>
            </w:r>
            <w:r w:rsidR="00C37D80" w:rsidRPr="00D25F92">
              <w:rPr>
                <w:rStyle w:val="Hyperlink"/>
                <w:noProof/>
              </w:rPr>
              <w:t>Introdução</w:t>
            </w:r>
            <w:r w:rsidR="00C37D80">
              <w:rPr>
                <w:noProof/>
                <w:webHidden/>
              </w:rPr>
              <w:tab/>
            </w:r>
            <w:r w:rsidR="00C37D80">
              <w:rPr>
                <w:noProof/>
                <w:webHidden/>
              </w:rPr>
              <w:fldChar w:fldCharType="begin"/>
            </w:r>
            <w:r w:rsidR="00C37D80">
              <w:rPr>
                <w:noProof/>
                <w:webHidden/>
              </w:rPr>
              <w:instrText xml:space="preserve"> PAGEREF _Toc39855688 \h </w:instrText>
            </w:r>
            <w:r w:rsidR="00C37D80">
              <w:rPr>
                <w:noProof/>
                <w:webHidden/>
              </w:rPr>
            </w:r>
            <w:r w:rsidR="00C37D80">
              <w:rPr>
                <w:noProof/>
                <w:webHidden/>
              </w:rPr>
              <w:fldChar w:fldCharType="separate"/>
            </w:r>
            <w:r w:rsidR="00C37D80">
              <w:rPr>
                <w:noProof/>
                <w:webHidden/>
              </w:rPr>
              <w:t>4</w:t>
            </w:r>
            <w:r w:rsidR="00C37D80">
              <w:rPr>
                <w:noProof/>
                <w:webHidden/>
              </w:rPr>
              <w:fldChar w:fldCharType="end"/>
            </w:r>
          </w:hyperlink>
        </w:p>
        <w:p w14:paraId="454E3710" w14:textId="77777777" w:rsidR="00C37D80" w:rsidRDefault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692" w:history="1">
            <w:r w:rsidRPr="00D25F9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25F92">
              <w:rPr>
                <w:rStyle w:val="Hyperlink"/>
                <w:noProof/>
              </w:rPr>
              <w:t>Visão geral do Produto/serviço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4B04" w14:textId="77777777" w:rsidR="00C37D80" w:rsidRDefault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00" w:history="1">
            <w:r w:rsidRPr="00D25F9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25F92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9FEC" w14:textId="3859EE57" w:rsidR="00C37D80" w:rsidRPr="00C37D80" w:rsidRDefault="00C37D80" w:rsidP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22" w:history="1">
            <w:r w:rsidRPr="00D25F92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25F92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315F" w14:textId="77777777" w:rsidR="00C37D80" w:rsidRDefault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5" w:history="1">
            <w:r w:rsidRPr="00D25F92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D25F92">
              <w:rPr>
                <w:rStyle w:val="Hyperlink"/>
                <w:noProof/>
              </w:rPr>
              <w:t>Modelo Conceitual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D3EA" w14:textId="77777777" w:rsidR="00C37D80" w:rsidRDefault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6" w:history="1">
            <w:r w:rsidRPr="00D25F92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D25F92">
              <w:rPr>
                <w:rStyle w:val="Hyperlink"/>
                <w:noProof/>
              </w:rPr>
              <w:t>Estimativa de custo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BA002" w14:textId="77777777" w:rsidR="00C37D80" w:rsidRDefault="00C37D80">
          <w:pPr>
            <w:pStyle w:val="Sumrio1"/>
            <w:tabs>
              <w:tab w:val="left" w:pos="480"/>
              <w:tab w:val="right" w:leader="dot" w:pos="9488"/>
            </w:tabs>
            <w:rPr>
              <w:noProof/>
            </w:rPr>
          </w:pPr>
          <w:hyperlink w:anchor="_Toc39855737" w:history="1">
            <w:r w:rsidRPr="00D25F92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D25F9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E40A5" w14:textId="43BDF599" w:rsidR="00143B6C" w:rsidRDefault="00143B6C">
          <w:r>
            <w:rPr>
              <w:b/>
              <w:bCs/>
            </w:rPr>
            <w:fldChar w:fldCharType="end"/>
          </w:r>
        </w:p>
      </w:sdtContent>
    </w:sdt>
    <w:p w14:paraId="25E05CD5" w14:textId="77777777" w:rsidR="004A2A50" w:rsidRDefault="004A2A50"/>
    <w:p w14:paraId="2B5627A1" w14:textId="77777777" w:rsidR="004A2A50" w:rsidRDefault="004A2A50">
      <w:bookmarkStart w:id="1" w:name="_GoBack"/>
      <w:bookmarkEnd w:id="1"/>
    </w:p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2" w:name="__RefHeading___Toc175024545"/>
      <w:bookmarkStart w:id="3" w:name="_Toc39855688"/>
      <w:r w:rsidRPr="001901D3">
        <w:rPr>
          <w:b w:val="0"/>
        </w:rPr>
        <w:lastRenderedPageBreak/>
        <w:t>Introdução</w:t>
      </w:r>
      <w:bookmarkEnd w:id="2"/>
      <w:bookmarkEnd w:id="3"/>
    </w:p>
    <w:p w14:paraId="6C829DD0" w14:textId="77777777" w:rsidR="001901D3" w:rsidRPr="001901D3" w:rsidRDefault="001901D3" w:rsidP="001901D3">
      <w:pPr>
        <w:pStyle w:val="Standard"/>
      </w:pPr>
    </w:p>
    <w:p w14:paraId="104FD7BE" w14:textId="0C0E7633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 psicólogos, a acompanharem o estado clínico de seus pacientes.</w:t>
      </w:r>
    </w:p>
    <w:p w14:paraId="6214562F" w14:textId="22EE65F3" w:rsidR="004A2A50" w:rsidRDefault="00EA31DE" w:rsidP="001C54C0">
      <w:pPr>
        <w:pStyle w:val="Standard"/>
        <w:ind w:firstLine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</w:t>
      </w:r>
      <w:r w:rsidR="001C54C0">
        <w:rPr>
          <w:rFonts w:ascii="Arial" w:hAnsi="Arial" w:cs="Arial"/>
          <w:sz w:val="22"/>
        </w:rPr>
        <w:t>seção</w:t>
      </w:r>
      <w:r>
        <w:rPr>
          <w:rFonts w:ascii="Arial" w:hAnsi="Arial" w:cs="Arial"/>
          <w:sz w:val="22"/>
        </w:rPr>
        <w:t xml:space="preserve"> fornece as informações necessárias para fazer um bom uso deste documento, explicitando seus objetivos e as convenções que foram adotadas no texto. As demais seções apresentam a especificação do </w:t>
      </w:r>
      <w:proofErr w:type="spellStart"/>
      <w:r w:rsidR="00602F98">
        <w:rPr>
          <w:rFonts w:ascii="Arial" w:hAnsi="Arial" w:cs="Arial"/>
          <w:b/>
          <w:bCs/>
          <w:sz w:val="22"/>
        </w:rPr>
        <w:t>WhatsHappy</w:t>
      </w:r>
      <w:proofErr w:type="spellEnd"/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 w:rsidP="008D1EB0">
      <w:pPr>
        <w:pStyle w:val="Commarcadores"/>
        <w:numPr>
          <w:ilvl w:val="0"/>
          <w:numId w:val="3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3588AB42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</w:t>
      </w:r>
      <w:r w:rsidR="00D81397">
        <w:rPr>
          <w:rFonts w:ascii="Arial" w:hAnsi="Arial" w:cs="Arial"/>
          <w:sz w:val="22"/>
        </w:rPr>
        <w:t>o funcionais do produto/serviço</w:t>
      </w:r>
      <w:r>
        <w:rPr>
          <w:rFonts w:ascii="Arial" w:hAnsi="Arial" w:cs="Arial"/>
          <w:sz w:val="22"/>
        </w:rPr>
        <w:t>.</w:t>
      </w:r>
    </w:p>
    <w:p w14:paraId="1ECC1286" w14:textId="35444B77" w:rsidR="004A2A50" w:rsidRPr="00C417A1" w:rsidRDefault="00EA31DE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 w:rsidRPr="006010FB">
        <w:rPr>
          <w:rFonts w:ascii="Arial" w:hAnsi="Arial" w:cs="Arial"/>
          <w:b/>
          <w:sz w:val="22"/>
        </w:rPr>
        <w:t xml:space="preserve">Seção 5 - </w:t>
      </w:r>
      <w:r w:rsidR="006010FB" w:rsidRPr="006010FB">
        <w:rPr>
          <w:rFonts w:ascii="Arial" w:eastAsia="Times New Roman" w:hAnsi="Arial" w:cs="Arial"/>
          <w:b/>
          <w:sz w:val="22"/>
          <w:szCs w:val="20"/>
          <w:lang w:bidi="ar-SA"/>
        </w:rPr>
        <w:t>Modelo Conceitual do Banco de Dados</w:t>
      </w:r>
      <w:r w:rsidRPr="006010FB">
        <w:rPr>
          <w:rFonts w:ascii="Arial" w:hAnsi="Arial" w:cs="Arial"/>
          <w:b/>
          <w:sz w:val="22"/>
        </w:rPr>
        <w:t>:</w:t>
      </w:r>
      <w:r w:rsidRPr="006010FB">
        <w:rPr>
          <w:rFonts w:ascii="Arial" w:hAnsi="Arial" w:cs="Arial"/>
          <w:sz w:val="22"/>
        </w:rPr>
        <w:t xml:space="preserve"> </w:t>
      </w:r>
      <w:r w:rsidR="006010FB">
        <w:rPr>
          <w:rFonts w:ascii="Arial" w:hAnsi="Arial" w:cs="Arial"/>
          <w:sz w:val="22"/>
        </w:rPr>
        <w:t>modelagem do banco de dados da aplicação</w:t>
      </w:r>
    </w:p>
    <w:p w14:paraId="65D4BAC0" w14:textId="46FE48D1" w:rsidR="00C417A1" w:rsidRPr="006010FB" w:rsidRDefault="00C417A1" w:rsidP="008D1EB0">
      <w:pPr>
        <w:pStyle w:val="PargrafodaLista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0"/>
          <w:lang w:bidi="ar-SA"/>
        </w:rPr>
      </w:pPr>
      <w:r>
        <w:rPr>
          <w:rFonts w:ascii="Arial" w:hAnsi="Arial" w:cs="Arial"/>
          <w:b/>
          <w:sz w:val="22"/>
        </w:rPr>
        <w:t>Seção 6 –</w:t>
      </w:r>
      <w:r>
        <w:rPr>
          <w:rFonts w:ascii="Arial" w:eastAsia="Times New Roman" w:hAnsi="Arial" w:cs="Arial"/>
          <w:b/>
          <w:sz w:val="22"/>
          <w:szCs w:val="20"/>
          <w:lang w:bidi="ar-SA"/>
        </w:rPr>
        <w:t xml:space="preserve"> Estimativa de Custo: </w:t>
      </w:r>
      <w:r>
        <w:rPr>
          <w:rFonts w:ascii="Arial" w:eastAsia="Times New Roman" w:hAnsi="Arial" w:cs="Arial"/>
          <w:sz w:val="22"/>
          <w:szCs w:val="20"/>
          <w:lang w:bidi="ar-SA"/>
        </w:rPr>
        <w:t>Estimativa de custo do desenvolvimento do projeto</w:t>
      </w:r>
    </w:p>
    <w:p w14:paraId="15EF602B" w14:textId="41461AB9" w:rsidR="004A2A50" w:rsidRDefault="00C417A1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Seção 7</w:t>
      </w:r>
      <w:r w:rsidR="00EA31DE">
        <w:rPr>
          <w:rFonts w:ascii="Arial" w:hAnsi="Arial" w:cs="Arial"/>
          <w:b/>
          <w:sz w:val="22"/>
        </w:rPr>
        <w:t xml:space="preserve"> - Referências:</w:t>
      </w:r>
      <w:r w:rsidR="00EA31DE"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4" w:name="__RefHeading___Toc175024546"/>
      <w:bookmarkStart w:id="5" w:name="_Toc34746308"/>
      <w:bookmarkStart w:id="6" w:name="_Toc39855689"/>
      <w:bookmarkEnd w:id="4"/>
      <w:r>
        <w:t>Convenções, termos e abreviações</w:t>
      </w:r>
      <w:bookmarkEnd w:id="5"/>
      <w:bookmarkEnd w:id="6"/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 w:rsidP="008D1EB0">
      <w:pPr>
        <w:pStyle w:val="Ttulo3"/>
        <w:numPr>
          <w:ilvl w:val="2"/>
          <w:numId w:val="2"/>
        </w:numPr>
        <w:rPr>
          <w:i/>
          <w:iCs/>
          <w:sz w:val="22"/>
        </w:rPr>
      </w:pPr>
      <w:bookmarkStart w:id="7" w:name="__RefHeading___Toc175024547"/>
      <w:bookmarkStart w:id="8" w:name="_Toc34746309"/>
      <w:bookmarkStart w:id="9" w:name="_Toc39855690"/>
      <w:bookmarkEnd w:id="7"/>
      <w:r>
        <w:rPr>
          <w:i/>
          <w:iCs/>
          <w:sz w:val="22"/>
        </w:rPr>
        <w:t>Identificação dos Requisitos</w:t>
      </w:r>
      <w:bookmarkEnd w:id="8"/>
      <w:bookmarkEnd w:id="9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 w:rsidP="008D1EB0">
      <w:pPr>
        <w:pStyle w:val="Standard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 w:rsidP="008D1EB0">
      <w:pPr>
        <w:pStyle w:val="Standard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 w:rsidP="008D1EB0">
      <w:pPr>
        <w:pStyle w:val="Ttulo3"/>
        <w:numPr>
          <w:ilvl w:val="2"/>
          <w:numId w:val="2"/>
        </w:numPr>
        <w:rPr>
          <w:sz w:val="22"/>
        </w:rPr>
      </w:pPr>
      <w:bookmarkStart w:id="10" w:name="__RefHeading___Toc175024548"/>
      <w:bookmarkStart w:id="11" w:name="_Toc34746310"/>
      <w:bookmarkStart w:id="12" w:name="_Toc39855691"/>
      <w:bookmarkEnd w:id="10"/>
      <w:r>
        <w:rPr>
          <w:sz w:val="22"/>
        </w:rPr>
        <w:t>Prioridades dos Requisitos</w:t>
      </w:r>
      <w:bookmarkEnd w:id="11"/>
      <w:bookmarkEnd w:id="12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Pr="001901D3" w:rsidRDefault="00EA31DE" w:rsidP="008D1EB0">
      <w:pPr>
        <w:pStyle w:val="Commarcadores"/>
        <w:numPr>
          <w:ilvl w:val="0"/>
          <w:numId w:val="5"/>
        </w:numPr>
      </w:pPr>
      <w:r>
        <w:rPr>
          <w:rFonts w:ascii="Arial" w:hAnsi="Arial" w:cs="Arial"/>
          <w:b/>
          <w:sz w:val="22"/>
        </w:rPr>
        <w:lastRenderedPageBreak/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</w:t>
      </w:r>
      <w:proofErr w:type="gramStart"/>
      <w:r>
        <w:rPr>
          <w:rFonts w:ascii="Arial" w:hAnsi="Arial" w:cs="Arial"/>
          <w:sz w:val="22"/>
        </w:rPr>
        <w:t>implementá</w:t>
      </w:r>
      <w:proofErr w:type="gramEnd"/>
      <w:r>
        <w:rPr>
          <w:rFonts w:ascii="Arial" w:hAnsi="Arial" w:cs="Arial"/>
          <w:sz w:val="22"/>
        </w:rPr>
        <w:t>-los na versão que está sendo especificada.</w:t>
      </w:r>
    </w:p>
    <w:p w14:paraId="2FE20D1B" w14:textId="77777777" w:rsidR="001901D3" w:rsidRDefault="001901D3" w:rsidP="001901D3">
      <w:pPr>
        <w:pStyle w:val="Commarcadores"/>
        <w:ind w:left="360"/>
      </w:pPr>
    </w:p>
    <w:p w14:paraId="44F56D23" w14:textId="799DC427" w:rsidR="003C64CE" w:rsidRPr="001901D3" w:rsidRDefault="00EA31DE" w:rsidP="008D1EB0">
      <w:pPr>
        <w:pStyle w:val="Ttulo1"/>
        <w:numPr>
          <w:ilvl w:val="0"/>
          <w:numId w:val="17"/>
        </w:numPr>
        <w:rPr>
          <w:b w:val="0"/>
        </w:rPr>
      </w:pPr>
      <w:bookmarkStart w:id="13" w:name="__RefHeading___Toc175024549"/>
      <w:bookmarkStart w:id="14" w:name="_Toc39855692"/>
      <w:bookmarkEnd w:id="13"/>
      <w:r w:rsidRPr="001901D3">
        <w:rPr>
          <w:b w:val="0"/>
        </w:rPr>
        <w:t>Visão geral do Produto/serviço</w:t>
      </w:r>
      <w:bookmarkEnd w:id="14"/>
    </w:p>
    <w:p w14:paraId="61982077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Em uma sociedade cada vez mais ágil e tecnológica, na qual trabalhos que demoravam meses no passado são entregues em dias, e mudanças são constantes no dia-a-dia, surge um novo desafio: a saúde mental das pessoas não está acompanhando toda essa pressão.</w:t>
      </w:r>
    </w:p>
    <w:p w14:paraId="24224E06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"Problemas de saúde mental têm se tornado cada vez mais comuns em todo o mundo. A ansiedade, por exemplo, atinge mais de 260 milhões de pessoas. Aliás, o Brasil é o país com o maior número de pessoas ansiosas: 9,3% da população, segundo a Organização Mundial da Saúde (OMS).</w:t>
      </w:r>
    </w:p>
    <w:p w14:paraId="5317F905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 Estudos apontam que 86% dos brasileiros sofrem com algum transtorno mental, como ansiedade e depressão."[1] "O levantamento feito pela </w:t>
      </w:r>
      <w:proofErr w:type="spellStart"/>
      <w:r w:rsidRPr="00602F98">
        <w:rPr>
          <w:rFonts w:ascii="Arial" w:hAnsi="Arial" w:cs="Arial"/>
          <w:i w:val="0"/>
          <w:sz w:val="22"/>
          <w:szCs w:val="22"/>
        </w:rPr>
        <w:t>Vittude</w:t>
      </w:r>
      <w:proofErr w:type="spellEnd"/>
      <w:r w:rsidRPr="00602F98">
        <w:rPr>
          <w:rFonts w:ascii="Arial" w:hAnsi="Arial" w:cs="Arial"/>
          <w:i w:val="0"/>
          <w:sz w:val="22"/>
          <w:szCs w:val="22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59B92189" w14:textId="77777777" w:rsidR="00602F98" w:rsidRPr="00602F98" w:rsidRDefault="00602F98" w:rsidP="00602F98">
      <w:pPr>
        <w:pStyle w:val="Textbody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2E48741D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1. A dificuldade em se abrir sobre o problema, principalmente pois esse tipo de conversa pode desencadear uma crise ansiosa, ou depressiva. </w:t>
      </w:r>
    </w:p>
    <w:p w14:paraId="2C9B533B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5DD4B7FA" w14:textId="77777777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 xml:space="preserve">3. A dificuldade do paciente em lembrar do seu histórico de humor, assim como a quantidade/intensidade de eventos que abalaram-no durante o espaço entre as consultas. </w:t>
      </w:r>
    </w:p>
    <w:p w14:paraId="3E731FCF" w14:textId="65F3920E" w:rsidR="00602F98" w:rsidRPr="00602F98" w:rsidRDefault="00602F98" w:rsidP="00602F98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 w:rsidRPr="00602F98">
        <w:rPr>
          <w:rFonts w:ascii="Arial" w:hAnsi="Arial" w:cs="Arial"/>
          <w:i w:val="0"/>
          <w:sz w:val="22"/>
          <w:szCs w:val="22"/>
        </w:rPr>
        <w:t>4. A falta de um acompanhamento em tempo real do paciente, e o risco de que uma crise severa aconteça sem que ninguém saiba, algo que pode levar ao suicídio nos piores casos.</w:t>
      </w:r>
    </w:p>
    <w:p w14:paraId="2EC9E263" w14:textId="3CEB6561" w:rsidR="00602F98" w:rsidRDefault="00C32ECA" w:rsidP="00DB3145">
      <w:pPr>
        <w:pStyle w:val="Standard"/>
        <w:ind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solução proposta tem como objetivo auxiliar os psicólogos a acompanharem o quadro clínico de seus pacientes, por meio de um sistema de informações, na qual este proverá dados como a variação do humor, relatos semanais de eventos de crises e agendamento de consulta dos pacientes.</w:t>
      </w:r>
    </w:p>
    <w:p w14:paraId="2D9D1F18" w14:textId="77777777" w:rsidR="00602F98" w:rsidRPr="00DB3145" w:rsidRDefault="00602F98" w:rsidP="00DB3145">
      <w:pPr>
        <w:pStyle w:val="Standard"/>
        <w:ind w:firstLine="720"/>
        <w:rPr>
          <w:rFonts w:ascii="Arial" w:hAnsi="Arial" w:cs="Arial"/>
          <w:sz w:val="22"/>
        </w:rPr>
      </w:pPr>
    </w:p>
    <w:p w14:paraId="7C20B407" w14:textId="77777777" w:rsidR="001901D3" w:rsidRPr="001901D3" w:rsidRDefault="001901D3" w:rsidP="008D1EB0">
      <w:pPr>
        <w:pStyle w:val="PargrafodaLista"/>
        <w:keepNext/>
        <w:widowControl/>
        <w:numPr>
          <w:ilvl w:val="0"/>
          <w:numId w:val="2"/>
        </w:numPr>
        <w:spacing w:before="240" w:after="120"/>
        <w:contextualSpacing w:val="0"/>
        <w:jc w:val="both"/>
        <w:outlineLvl w:val="1"/>
        <w:rPr>
          <w:rFonts w:ascii="Arial" w:eastAsia="Arial" w:hAnsi="Arial" w:cs="Arial"/>
          <w:vanish/>
          <w:szCs w:val="20"/>
          <w:lang w:bidi="ar-SA"/>
        </w:rPr>
      </w:pPr>
      <w:bookmarkStart w:id="15" w:name="__RefHeading___Toc175024550"/>
      <w:bookmarkStart w:id="16" w:name="_Toc34746311"/>
      <w:bookmarkStart w:id="17" w:name="_Toc39855693"/>
      <w:bookmarkEnd w:id="15"/>
      <w:bookmarkEnd w:id="17"/>
    </w:p>
    <w:p w14:paraId="1668B30E" w14:textId="4A06A625" w:rsidR="004A2A50" w:rsidRDefault="00EA31DE" w:rsidP="008D1EB0">
      <w:pPr>
        <w:pStyle w:val="Ttulo2"/>
        <w:numPr>
          <w:ilvl w:val="1"/>
          <w:numId w:val="2"/>
        </w:numPr>
      </w:pPr>
      <w:bookmarkStart w:id="18" w:name="_Toc39855694"/>
      <w:r>
        <w:t>Abrangência e sistemas relacionados</w:t>
      </w:r>
      <w:bookmarkEnd w:id="16"/>
      <w:bookmarkEnd w:id="18"/>
    </w:p>
    <w:p w14:paraId="03C5FA28" w14:textId="485B8578" w:rsid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solução a ser desenvolvida se dividirá em duas aplicações: </w:t>
      </w:r>
      <w:proofErr w:type="gramStart"/>
      <w:r>
        <w:rPr>
          <w:rFonts w:ascii="Arial" w:hAnsi="Arial" w:cs="Arial"/>
          <w:sz w:val="22"/>
        </w:rPr>
        <w:t>uma desktop</w:t>
      </w:r>
      <w:proofErr w:type="gramEnd"/>
      <w:r>
        <w:rPr>
          <w:rFonts w:ascii="Arial" w:hAnsi="Arial" w:cs="Arial"/>
          <w:sz w:val="22"/>
        </w:rPr>
        <w:t xml:space="preserve"> para utilização do psicólogo e outra aplicação para dispositivos móveis, para uso dos pacientes. Em relação ao primeiro, este terá como funcionalidades o cadastro de psicólogo e paciente, consulta de relatórios e agendamento de consultas. Já a outra será o meio pelo qual o paciente registrará o que está sentindo ao longo da semana.</w:t>
      </w:r>
    </w:p>
    <w:p w14:paraId="57A74DAB" w14:textId="5BB55933" w:rsidR="00750DC8" w:rsidRPr="00750DC8" w:rsidRDefault="00750DC8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ab/>
        <w:t>O sistema não tem como objetivo substitui um psicólogo ou uma consulta, e sim auxiliá-lo a acompanhar o estado clínico de seus pacientes.</w:t>
      </w:r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19" w:name="_Toc34746312"/>
      <w:bookmarkStart w:id="20" w:name="_Toc39855695"/>
      <w:r>
        <w:t>Modelagem do processo de negócio</w:t>
      </w:r>
      <w:bookmarkEnd w:id="19"/>
      <w:bookmarkEnd w:id="20"/>
    </w:p>
    <w:p w14:paraId="360EF601" w14:textId="4F6AAC2A" w:rsidR="00602F98" w:rsidRDefault="0070473E" w:rsidP="0070473E">
      <w:pPr>
        <w:pStyle w:val="Standard"/>
      </w:pPr>
      <w:r>
        <w:t xml:space="preserve">Esta seção tem como objetivo descrever os cinco processos que foram modelados para a aplicação proposta. </w:t>
      </w:r>
    </w:p>
    <w:p w14:paraId="57E6E1A0" w14:textId="55B2E8C0" w:rsidR="0070473E" w:rsidRDefault="0070473E" w:rsidP="0070473E">
      <w:pPr>
        <w:pStyle w:val="Standard"/>
      </w:pPr>
      <w:r>
        <w:tab/>
        <w:t>Na Figura 1 está presente o processo denominado “Realizar cadastro de psicólogo”. O psicólogo, após adquirir o sistema, poderá realizar o seu cadastro no sistema, sendo este responsável por persistir os dados.</w:t>
      </w:r>
    </w:p>
    <w:p w14:paraId="17A2A57A" w14:textId="77777777" w:rsidR="0070473E" w:rsidRDefault="0070473E" w:rsidP="0070473E">
      <w:pPr>
        <w:pStyle w:val="Standard"/>
      </w:pPr>
    </w:p>
    <w:p w14:paraId="4E404752" w14:textId="5773040A" w:rsidR="0070473E" w:rsidRDefault="000B1E8E" w:rsidP="0070473E">
      <w:pPr>
        <w:pStyle w:val="Standard"/>
      </w:pPr>
      <w:r>
        <w:rPr>
          <w:noProof/>
          <w:lang w:eastAsia="pt-BR"/>
        </w:rPr>
        <w:drawing>
          <wp:inline distT="0" distB="0" distL="0" distR="0" wp14:anchorId="726EE9B8" wp14:editId="73302758">
            <wp:extent cx="6057900" cy="3733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99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6C4" w14:textId="77777777" w:rsidR="0070473E" w:rsidRDefault="0070473E" w:rsidP="0070473E">
      <w:pPr>
        <w:pStyle w:val="Standard"/>
      </w:pPr>
    </w:p>
    <w:p w14:paraId="55B650A2" w14:textId="1A26D4AB" w:rsidR="0070473E" w:rsidRDefault="0070473E" w:rsidP="0070473E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- </w:t>
      </w:r>
      <w:r w:rsidR="000B1E8E">
        <w:t xml:space="preserve">Realizar cadastro de </w:t>
      </w:r>
      <w:r w:rsidR="008B6B58">
        <w:t>psicólogo</w:t>
      </w:r>
    </w:p>
    <w:p w14:paraId="1D7CBEF4" w14:textId="77777777" w:rsidR="0070473E" w:rsidRDefault="0070473E" w:rsidP="0070473E">
      <w:pPr>
        <w:pStyle w:val="Standard"/>
      </w:pPr>
    </w:p>
    <w:p w14:paraId="33E38DF8" w14:textId="7D408CEB" w:rsidR="0070473E" w:rsidRDefault="008B6B58" w:rsidP="0070473E">
      <w:pPr>
        <w:pStyle w:val="Standard"/>
      </w:pPr>
      <w:r>
        <w:tab/>
        <w:t>Em relação ao cadastro de pacientes no sistema, este processo será executado pelo psicólogo, que cadastrará seus próprios pacientes para ter acesso à aplicação. O procedimento de cadastro de pacientes é semelhante ao cadastro de psicólogo, conforme Figura 2</w:t>
      </w:r>
    </w:p>
    <w:p w14:paraId="6C61C146" w14:textId="77777777" w:rsidR="008B6B58" w:rsidRDefault="008B6B58" w:rsidP="0070473E">
      <w:pPr>
        <w:pStyle w:val="Standard"/>
      </w:pPr>
    </w:p>
    <w:p w14:paraId="306B0231" w14:textId="7EDC8E17" w:rsidR="008B6B58" w:rsidRDefault="008B6B58" w:rsidP="0070473E">
      <w:pPr>
        <w:pStyle w:val="Standard"/>
      </w:pPr>
    </w:p>
    <w:p w14:paraId="3BCA3884" w14:textId="6E43F85F" w:rsidR="0070473E" w:rsidRDefault="008B6B58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409C43A1" wp14:editId="45DB5FB7">
            <wp:extent cx="6057900" cy="3333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2514" cy="33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FB6D" w14:textId="4120F76B" w:rsidR="008B6B58" w:rsidRDefault="008B6B58" w:rsidP="008B6B58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- Realizar cadastro de pacientes</w:t>
      </w:r>
    </w:p>
    <w:p w14:paraId="6E1F1813" w14:textId="77777777" w:rsidR="008B6B58" w:rsidRDefault="008B6B58" w:rsidP="0070473E">
      <w:pPr>
        <w:pStyle w:val="Standard"/>
      </w:pPr>
    </w:p>
    <w:p w14:paraId="39EB874A" w14:textId="5CE979F4" w:rsidR="008B6B58" w:rsidRDefault="00B62BF7" w:rsidP="0070473E">
      <w:pPr>
        <w:pStyle w:val="Standard"/>
      </w:pPr>
      <w:r>
        <w:tab/>
        <w:t xml:space="preserve">Após o paciente ter sido cadastrado no sistema, o mesmo poderá realizar o </w:t>
      </w:r>
      <w:proofErr w:type="spellStart"/>
      <w:r>
        <w:t>login</w:t>
      </w:r>
      <w:proofErr w:type="spellEnd"/>
      <w:r>
        <w:t xml:space="preserve"> e começar a utilizar a aplicação. O processo no qual o paciente envia os relatos do que está sentindo durante a semana é apresentado por meio da Figura 3</w:t>
      </w:r>
    </w:p>
    <w:p w14:paraId="03F8682D" w14:textId="71234BE6" w:rsidR="00B62BF7" w:rsidRPr="0070473E" w:rsidRDefault="00B62BF7" w:rsidP="0070473E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7223A260" wp14:editId="47CB69E7">
            <wp:extent cx="6189060" cy="455295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161" cy="455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2EC8" w14:textId="20F60B10" w:rsidR="00B62BF7" w:rsidRDefault="00B62BF7" w:rsidP="006D1F35">
      <w:pPr>
        <w:pStyle w:val="Legenda"/>
        <w:jc w:val="center"/>
      </w:pPr>
      <w:bookmarkStart w:id="21" w:name="__RefHeading___Toc175024551"/>
      <w:bookmarkStart w:id="22" w:name="_Toc34746313"/>
      <w:bookmarkEnd w:id="21"/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253320">
        <w:rPr>
          <w:noProof/>
        </w:rPr>
        <w:t>3</w:t>
      </w:r>
      <w:r>
        <w:rPr>
          <w:noProof/>
        </w:rPr>
        <w:fldChar w:fldCharType="end"/>
      </w:r>
      <w:r>
        <w:t xml:space="preserve">- </w:t>
      </w:r>
      <w:r w:rsidR="006D1F35">
        <w:t>Enviar relatos do que está sentindo</w:t>
      </w:r>
    </w:p>
    <w:p w14:paraId="41B9DE04" w14:textId="77777777" w:rsidR="006D1F35" w:rsidRDefault="006D1F35" w:rsidP="006D1F35">
      <w:pPr>
        <w:pStyle w:val="Legenda"/>
        <w:jc w:val="center"/>
      </w:pPr>
    </w:p>
    <w:p w14:paraId="12871DCA" w14:textId="3D2D061B" w:rsidR="006D1F35" w:rsidRDefault="006D1F35" w:rsidP="006D1F35">
      <w:pPr>
        <w:pStyle w:val="Legenda"/>
        <w:ind w:firstLine="720"/>
        <w:jc w:val="left"/>
        <w:rPr>
          <w:i w:val="0"/>
        </w:rPr>
      </w:pPr>
      <w:r>
        <w:rPr>
          <w:i w:val="0"/>
        </w:rPr>
        <w:t xml:space="preserve">Conforme o paciente for enviando seus relatos, o sistema armazenará os dados, que serão processados, por meio de uma </w:t>
      </w:r>
      <w:proofErr w:type="spellStart"/>
      <w:r>
        <w:rPr>
          <w:i w:val="0"/>
        </w:rPr>
        <w:t>machine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learning</w:t>
      </w:r>
      <w:proofErr w:type="spellEnd"/>
      <w:r>
        <w:rPr>
          <w:i w:val="0"/>
        </w:rPr>
        <w:t xml:space="preserve">, que gerará relatórios para auxiliar o </w:t>
      </w:r>
      <w:proofErr w:type="spellStart"/>
      <w:r>
        <w:rPr>
          <w:i w:val="0"/>
        </w:rPr>
        <w:t>psicologo</w:t>
      </w:r>
      <w:proofErr w:type="spellEnd"/>
      <w:r>
        <w:rPr>
          <w:i w:val="0"/>
        </w:rPr>
        <w:t xml:space="preserve"> a acompanhar seus pacientes, conforme Figura 4</w:t>
      </w:r>
    </w:p>
    <w:p w14:paraId="2A5C9781" w14:textId="5434471C" w:rsidR="006D1F35" w:rsidRPr="006D1F35" w:rsidRDefault="006D1F35" w:rsidP="006D1F35">
      <w:pPr>
        <w:pStyle w:val="Legenda"/>
        <w:ind w:firstLine="720"/>
        <w:jc w:val="left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7498EE9C" wp14:editId="69560C10">
            <wp:extent cx="5600700" cy="3305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8F3" w14:textId="04EB6576" w:rsidR="006D1F35" w:rsidRDefault="006D1F35" w:rsidP="006D1F35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 w:rsidR="006B2C14">
        <w:rPr>
          <w:noProof/>
        </w:rPr>
        <w:t>4</w:t>
      </w:r>
      <w:r>
        <w:rPr>
          <w:noProof/>
        </w:rPr>
        <w:fldChar w:fldCharType="end"/>
      </w:r>
      <w:r>
        <w:t xml:space="preserve">- </w:t>
      </w:r>
      <w:r w:rsidR="006B2C14">
        <w:t>Consultar relatórios</w:t>
      </w:r>
    </w:p>
    <w:p w14:paraId="1C186B33" w14:textId="77777777" w:rsidR="00B62BF7" w:rsidRDefault="00B62BF7" w:rsidP="00B62BF7">
      <w:pPr>
        <w:pStyle w:val="Standard"/>
      </w:pPr>
    </w:p>
    <w:p w14:paraId="55A0197C" w14:textId="5CD7E2FB" w:rsidR="006B2C14" w:rsidRDefault="0074218B" w:rsidP="00B62BF7">
      <w:pPr>
        <w:pStyle w:val="Standard"/>
      </w:pPr>
      <w:r>
        <w:tab/>
        <w:t xml:space="preserve">Por fim, o fluxo modelado foi o de agendar consulta para o paciente. O psicólogo, em sua aplicação, </w:t>
      </w:r>
      <w:r w:rsidR="00037963">
        <w:t>acessa a opção de criar um agendamento, seleciona o paciente e marca a data (dia da semana) e hora para a consulta. Assim que o psicólogo marca o horário o paciente recebe uma mensagem informando o horário. Se for adequado para o paciente o mesmo confirma a consulta. Senão, envia uma mensagem para o psicólogo altera data ou hora. A exemplificação deste processo está presente na Figura 5</w:t>
      </w:r>
    </w:p>
    <w:p w14:paraId="34773924" w14:textId="77777777" w:rsidR="00037963" w:rsidRDefault="00037963" w:rsidP="00B62BF7">
      <w:pPr>
        <w:pStyle w:val="Standard"/>
      </w:pPr>
    </w:p>
    <w:p w14:paraId="612BAD45" w14:textId="7413DB1A" w:rsidR="00037963" w:rsidRDefault="00037963" w:rsidP="00B62BF7">
      <w:pPr>
        <w:pStyle w:val="Standard"/>
      </w:pPr>
      <w:r>
        <w:rPr>
          <w:noProof/>
          <w:lang w:eastAsia="pt-BR"/>
        </w:rPr>
        <w:lastRenderedPageBreak/>
        <w:drawing>
          <wp:inline distT="0" distB="0" distL="0" distR="0" wp14:anchorId="38C95B79" wp14:editId="5405F34F">
            <wp:extent cx="6010274" cy="460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8938" cy="460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DB1" w14:textId="7BBA6C77" w:rsidR="00324427" w:rsidRDefault="00324427" w:rsidP="00324427">
      <w:pPr>
        <w:pStyle w:val="Legenda"/>
        <w:jc w:val="center"/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- Agendar consulta</w:t>
      </w:r>
    </w:p>
    <w:p w14:paraId="79FE9E08" w14:textId="77777777" w:rsidR="006B2C14" w:rsidRDefault="006B2C14" w:rsidP="00B62BF7">
      <w:pPr>
        <w:pStyle w:val="Standard"/>
      </w:pPr>
    </w:p>
    <w:p w14:paraId="6FD5545F" w14:textId="77777777" w:rsidR="00B62BF7" w:rsidRPr="00B62BF7" w:rsidRDefault="00B62BF7" w:rsidP="00B62BF7">
      <w:pPr>
        <w:pStyle w:val="Standard"/>
      </w:pPr>
    </w:p>
    <w:p w14:paraId="3FED0760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3" w:name="_Toc39855696"/>
      <w:r>
        <w:t>Descrição do cliente</w:t>
      </w:r>
      <w:bookmarkEnd w:id="22"/>
      <w:bookmarkEnd w:id="23"/>
    </w:p>
    <w:p w14:paraId="0340B68F" w14:textId="77777777" w:rsidR="00C72486" w:rsidRPr="00C72486" w:rsidRDefault="00C72486" w:rsidP="00C72486">
      <w:pPr>
        <w:pStyle w:val="Standard"/>
      </w:pPr>
    </w:p>
    <w:p w14:paraId="64A846C4" w14:textId="17EF8B55" w:rsidR="003C64CE" w:rsidRDefault="00FC0334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cliente que utilizará a solução proposta são psicólogos que acessará</w:t>
      </w:r>
      <w:r w:rsidR="00A532EA">
        <w:rPr>
          <w:rFonts w:ascii="Arial" w:hAnsi="Arial" w:cs="Arial"/>
          <w:i w:val="0"/>
          <w:sz w:val="22"/>
        </w:rPr>
        <w:t xml:space="preserve"> um sistema de apoio para auxilio em consultas com seus pacientes. Como descrito na seç</w:t>
      </w:r>
      <w:r w:rsidR="00504417">
        <w:rPr>
          <w:rFonts w:ascii="Arial" w:hAnsi="Arial" w:cs="Arial"/>
          <w:i w:val="0"/>
          <w:sz w:val="22"/>
        </w:rPr>
        <w:t>ão 2</w:t>
      </w:r>
      <w:r w:rsidR="00C72486">
        <w:rPr>
          <w:rFonts w:ascii="Arial" w:hAnsi="Arial" w:cs="Arial"/>
          <w:i w:val="0"/>
          <w:sz w:val="22"/>
        </w:rPr>
        <w:t xml:space="preserve">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 w:rsidP="008D1EB0">
      <w:pPr>
        <w:pStyle w:val="Ttulo2"/>
        <w:numPr>
          <w:ilvl w:val="1"/>
          <w:numId w:val="2"/>
        </w:numPr>
      </w:pPr>
      <w:bookmarkStart w:id="24" w:name="__RefHeading___Toc175024552"/>
      <w:bookmarkStart w:id="25" w:name="_Toc34746314"/>
      <w:bookmarkStart w:id="26" w:name="_Toc39855697"/>
      <w:bookmarkEnd w:id="24"/>
      <w:r>
        <w:t>Descrição dos usuários</w:t>
      </w:r>
      <w:bookmarkEnd w:id="25"/>
      <w:bookmarkEnd w:id="26"/>
    </w:p>
    <w:p w14:paraId="6883CCE5" w14:textId="05439B59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27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8D1EB0">
      <w:pPr>
        <w:pStyle w:val="Textbody"/>
        <w:numPr>
          <w:ilvl w:val="2"/>
          <w:numId w:val="2"/>
        </w:numPr>
        <w:outlineLvl w:val="2"/>
        <w:rPr>
          <w:rFonts w:ascii="Arial" w:hAnsi="Arial" w:cs="Arial"/>
          <w:i w:val="0"/>
          <w:sz w:val="22"/>
        </w:rPr>
      </w:pPr>
      <w:bookmarkStart w:id="28" w:name="__RefHeading___Toc175024553"/>
      <w:bookmarkStart w:id="29" w:name="_Toc39855698"/>
      <w:bookmarkEnd w:id="28"/>
      <w:r w:rsidRPr="0042679A">
        <w:rPr>
          <w:rFonts w:ascii="Arial" w:hAnsi="Arial" w:cs="Arial"/>
          <w:i w:val="0"/>
          <w:sz w:val="22"/>
        </w:rPr>
        <w:t>Psicólogo</w:t>
      </w:r>
      <w:bookmarkEnd w:id="29"/>
    </w:p>
    <w:p w14:paraId="143E9F50" w14:textId="23B140E9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>O psicólogo terá acesso as todas as funcionalidades do sistema e interação com o ambiente no qual poderão cadastrar, alterar, excluir pacientes. Terá a funcionalidade de agenda no</w:t>
      </w:r>
      <w:r w:rsidR="00AE1587">
        <w:rPr>
          <w:rFonts w:ascii="Arial" w:hAnsi="Arial" w:cs="Arial"/>
          <w:i w:val="0"/>
          <w:sz w:val="22"/>
        </w:rPr>
        <w:t xml:space="preserve"> qual poderá agendar, </w:t>
      </w:r>
      <w:r>
        <w:rPr>
          <w:rFonts w:ascii="Arial" w:hAnsi="Arial" w:cs="Arial"/>
          <w:i w:val="0"/>
          <w:sz w:val="22"/>
        </w:rPr>
        <w:t>editar e excluir</w:t>
      </w:r>
      <w:r w:rsidR="00AE1587">
        <w:rPr>
          <w:rFonts w:ascii="Arial" w:hAnsi="Arial" w:cs="Arial"/>
          <w:i w:val="0"/>
          <w:sz w:val="22"/>
        </w:rPr>
        <w:t xml:space="preserve"> as consultas</w:t>
      </w:r>
      <w:r>
        <w:rPr>
          <w:rFonts w:ascii="Arial" w:hAnsi="Arial" w:cs="Arial"/>
          <w:i w:val="0"/>
          <w:sz w:val="22"/>
        </w:rPr>
        <w:t>. Poderá gerar relatórios semanal e mensal das 10 palavras mais faladas</w:t>
      </w:r>
      <w:r w:rsidR="00AE1587">
        <w:rPr>
          <w:rFonts w:ascii="Arial" w:hAnsi="Arial" w:cs="Arial"/>
          <w:i w:val="0"/>
          <w:sz w:val="22"/>
        </w:rPr>
        <w:t xml:space="preserve"> por cada paciente (verificar se estão falando mais em tristeza ou suicídio, por exemplo)</w:t>
      </w:r>
      <w:r>
        <w:rPr>
          <w:rFonts w:ascii="Arial" w:hAnsi="Arial" w:cs="Arial"/>
          <w:i w:val="0"/>
          <w:sz w:val="22"/>
        </w:rPr>
        <w:t xml:space="preserve">, </w:t>
      </w:r>
      <w:r w:rsidR="00AE1587">
        <w:rPr>
          <w:rFonts w:ascii="Arial" w:hAnsi="Arial" w:cs="Arial"/>
          <w:i w:val="0"/>
          <w:sz w:val="22"/>
        </w:rPr>
        <w:t>relatórios</w:t>
      </w:r>
      <w:r>
        <w:rPr>
          <w:rFonts w:ascii="Arial" w:hAnsi="Arial" w:cs="Arial"/>
          <w:i w:val="0"/>
          <w:sz w:val="22"/>
        </w:rPr>
        <w:t xml:space="preserve"> de variação de humor e</w:t>
      </w:r>
      <w:r w:rsidR="00AE1587">
        <w:rPr>
          <w:rFonts w:ascii="Arial" w:hAnsi="Arial" w:cs="Arial"/>
          <w:i w:val="0"/>
          <w:sz w:val="22"/>
        </w:rPr>
        <w:t xml:space="preserve"> consultar os</w:t>
      </w:r>
      <w:r>
        <w:rPr>
          <w:rFonts w:ascii="Arial" w:hAnsi="Arial" w:cs="Arial"/>
          <w:i w:val="0"/>
          <w:sz w:val="22"/>
        </w:rPr>
        <w:t xml:space="preserve"> eventos de crises cadastradas pelo paciente</w:t>
      </w:r>
      <w:r w:rsidR="00AE1587">
        <w:rPr>
          <w:rFonts w:ascii="Arial" w:hAnsi="Arial" w:cs="Arial"/>
          <w:i w:val="0"/>
          <w:sz w:val="22"/>
        </w:rPr>
        <w:t>.</w:t>
      </w:r>
    </w:p>
    <w:p w14:paraId="41727317" w14:textId="77777777" w:rsidR="004A2A50" w:rsidRPr="0042679A" w:rsidRDefault="0042679A" w:rsidP="008D1EB0">
      <w:pPr>
        <w:pStyle w:val="Ttulo3"/>
        <w:numPr>
          <w:ilvl w:val="2"/>
          <w:numId w:val="2"/>
        </w:numPr>
        <w:rPr>
          <w:iCs/>
          <w:sz w:val="22"/>
        </w:rPr>
      </w:pPr>
      <w:bookmarkStart w:id="30" w:name="__RefHeading___Toc175024554"/>
      <w:bookmarkStart w:id="31" w:name="_Toc39855699"/>
      <w:bookmarkEnd w:id="30"/>
      <w:r w:rsidRPr="0042679A">
        <w:rPr>
          <w:iCs/>
          <w:sz w:val="22"/>
        </w:rPr>
        <w:t>Paciente</w:t>
      </w:r>
      <w:bookmarkEnd w:id="31"/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32" w:name="__RefHeading___Toc175024555"/>
      <w:bookmarkEnd w:id="32"/>
    </w:p>
    <w:p w14:paraId="084DAAE3" w14:textId="77777777" w:rsidR="0042679A" w:rsidRDefault="0042679A" w:rsidP="0042679A">
      <w:pPr>
        <w:pStyle w:val="Standard"/>
      </w:pPr>
    </w:p>
    <w:p w14:paraId="3A5A3E04" w14:textId="77777777" w:rsidR="005E3A13" w:rsidRDefault="005E3A13" w:rsidP="0042679A">
      <w:pPr>
        <w:pStyle w:val="Standard"/>
      </w:pPr>
    </w:p>
    <w:p w14:paraId="3309F193" w14:textId="77777777" w:rsidR="005E3A13" w:rsidRPr="0042679A" w:rsidRDefault="005E3A13" w:rsidP="0042679A">
      <w:pPr>
        <w:pStyle w:val="Standard"/>
      </w:pPr>
    </w:p>
    <w:p w14:paraId="26A16C15" w14:textId="77777777" w:rsidR="004A2A50" w:rsidRDefault="00EA31DE" w:rsidP="008D1EB0">
      <w:pPr>
        <w:pStyle w:val="Ttulo1"/>
        <w:numPr>
          <w:ilvl w:val="0"/>
          <w:numId w:val="2"/>
        </w:numPr>
      </w:pPr>
      <w:bookmarkStart w:id="33" w:name="__RefHeading___Toc175024556"/>
      <w:bookmarkStart w:id="34" w:name="_Toc39855700"/>
      <w:bookmarkEnd w:id="33"/>
      <w:r>
        <w:t>Requisitos funcionais</w:t>
      </w:r>
      <w:bookmarkEnd w:id="27"/>
      <w:bookmarkEnd w:id="34"/>
    </w:p>
    <w:p w14:paraId="20E7A0E0" w14:textId="769A0350" w:rsidR="00801F81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que o sistema deve prover. Como definido no livro </w:t>
      </w:r>
      <w:commentRangeStart w:id="35"/>
      <w:proofErr w:type="spellStart"/>
      <w:r w:rsidR="003134A2">
        <w:rPr>
          <w:rFonts w:ascii="Arial" w:hAnsi="Arial" w:cs="Arial"/>
          <w:i w:val="0"/>
          <w:sz w:val="22"/>
        </w:rPr>
        <w:t>M</w:t>
      </w:r>
      <w:r w:rsidR="00801F81">
        <w:rPr>
          <w:rFonts w:ascii="Arial" w:hAnsi="Arial" w:cs="Arial"/>
          <w:i w:val="0"/>
          <w:sz w:val="22"/>
        </w:rPr>
        <w:t>astering</w:t>
      </w:r>
      <w:proofErr w:type="spellEnd"/>
      <w:r w:rsidR="00801F81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D90F5E">
        <w:rPr>
          <w:rFonts w:ascii="Arial" w:hAnsi="Arial" w:cs="Arial"/>
          <w:i w:val="0"/>
          <w:sz w:val="22"/>
        </w:rPr>
        <w:t xml:space="preserve"> [2]</w:t>
      </w:r>
      <w:r w:rsidR="003134A2">
        <w:rPr>
          <w:rFonts w:ascii="Arial" w:hAnsi="Arial" w:cs="Arial"/>
          <w:i w:val="0"/>
          <w:sz w:val="22"/>
        </w:rPr>
        <w:t>, funcionais é “uma ação que o produto deve ser capaz de realizar</w:t>
      </w:r>
      <w:commentRangeEnd w:id="35"/>
      <w:r w:rsidR="001606B4"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35"/>
      </w:r>
      <w:r w:rsidR="003134A2">
        <w:rPr>
          <w:rFonts w:ascii="Arial" w:hAnsi="Arial" w:cs="Arial"/>
          <w:i w:val="0"/>
          <w:sz w:val="22"/>
        </w:rPr>
        <w:t>”.</w:t>
      </w:r>
    </w:p>
    <w:p w14:paraId="6090B252" w14:textId="71CCFB60" w:rsidR="0042679A" w:rsidRPr="0042679A" w:rsidRDefault="00801F81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</w:t>
      </w:r>
      <w:r w:rsidR="00504417">
        <w:rPr>
          <w:rFonts w:ascii="Arial" w:hAnsi="Arial" w:cs="Arial"/>
          <w:i w:val="0"/>
          <w:sz w:val="22"/>
        </w:rPr>
        <w:t xml:space="preserve"> seguir, nas subseções, os requisitos funcionais estão separados por funcionalidades do sistema. Na subseção 3.1 trata as funcionalidades de cadastro, consulta e edição de dados do </w:t>
      </w:r>
      <w:r w:rsidR="00C54369">
        <w:rPr>
          <w:rFonts w:ascii="Arial" w:hAnsi="Arial" w:cs="Arial"/>
          <w:i w:val="0"/>
          <w:sz w:val="22"/>
        </w:rPr>
        <w:t>Psicólogo</w:t>
      </w:r>
      <w:r w:rsidR="00504417">
        <w:rPr>
          <w:rFonts w:ascii="Arial" w:hAnsi="Arial" w:cs="Arial"/>
          <w:i w:val="0"/>
          <w:sz w:val="22"/>
        </w:rPr>
        <w:t xml:space="preserve">. Na subseção 3.2 trata </w:t>
      </w:r>
      <w:r w:rsidR="00C54369">
        <w:rPr>
          <w:rFonts w:ascii="Arial" w:hAnsi="Arial" w:cs="Arial"/>
          <w:i w:val="0"/>
          <w:sz w:val="22"/>
        </w:rPr>
        <w:t>as funcionalidades de cadastro, consulta e edição de dados do Paciente. Na subseção 3.3 trata as funcionalidades de cadastro, consulta e edição de sentimento do Paciente.</w:t>
      </w:r>
      <w:r>
        <w:rPr>
          <w:rFonts w:ascii="Arial" w:hAnsi="Arial" w:cs="Arial"/>
          <w:i w:val="0"/>
          <w:sz w:val="22"/>
        </w:rPr>
        <w:t xml:space="preserve"> Na subseção 3.4 trata as funcionalidades de agenda</w:t>
      </w:r>
    </w:p>
    <w:p w14:paraId="2A15EFCC" w14:textId="77777777" w:rsidR="003134A2" w:rsidRPr="003134A2" w:rsidRDefault="00144485" w:rsidP="008D1EB0">
      <w:pPr>
        <w:pStyle w:val="Ttulo2"/>
        <w:numPr>
          <w:ilvl w:val="1"/>
          <w:numId w:val="2"/>
        </w:numPr>
      </w:pPr>
      <w:bookmarkStart w:id="36" w:name="__RefHeading___Toc175024557"/>
      <w:bookmarkStart w:id="37" w:name="_Toc39855701"/>
      <w:bookmarkEnd w:id="36"/>
      <w:r>
        <w:t>Psicólogo</w:t>
      </w:r>
      <w:bookmarkEnd w:id="37"/>
    </w:p>
    <w:p w14:paraId="269D3030" w14:textId="22DC74BC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 xml:space="preserve">Essa seção descreve os requisitos funcionais </w:t>
      </w:r>
      <w:r w:rsidR="00641522">
        <w:rPr>
          <w:i w:val="0"/>
        </w:rPr>
        <w:t>de sistemas relacionados aos</w:t>
      </w:r>
      <w:r>
        <w:rPr>
          <w:i w:val="0"/>
        </w:rPr>
        <w:t xml:space="preserve"> psicólogo</w:t>
      </w:r>
      <w:r w:rsidR="00641522">
        <w:rPr>
          <w:i w:val="0"/>
        </w:rPr>
        <w:t>s</w:t>
      </w:r>
      <w:r w:rsidR="00B97DDE">
        <w:rPr>
          <w:i w:val="0"/>
        </w:rPr>
        <w:t>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8D1EB0">
      <w:pPr>
        <w:pStyle w:val="Requisito"/>
        <w:numPr>
          <w:ilvl w:val="0"/>
          <w:numId w:val="7"/>
        </w:numPr>
        <w:outlineLvl w:val="9"/>
      </w:pPr>
      <w:bookmarkStart w:id="38" w:name="_Toc39855702"/>
      <w:r>
        <w:t>Cadastrar Psicólogo</w:t>
      </w:r>
      <w:bookmarkEnd w:id="38"/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39B50315" w:rsidR="00E90EE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8D1EB0">
      <w:pPr>
        <w:pStyle w:val="Requisito"/>
        <w:numPr>
          <w:ilvl w:val="0"/>
          <w:numId w:val="7"/>
        </w:numPr>
        <w:outlineLvl w:val="9"/>
      </w:pPr>
      <w:bookmarkStart w:id="39" w:name="_Toc39855703"/>
      <w:r>
        <w:t>Consultar Psicólogo</w:t>
      </w:r>
      <w:bookmarkEnd w:id="39"/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B3C3802" w:rsidR="00E90EED" w:rsidRPr="005058EE" w:rsidRDefault="00143B6C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8D1EB0">
      <w:pPr>
        <w:pStyle w:val="Requisito"/>
        <w:numPr>
          <w:ilvl w:val="0"/>
          <w:numId w:val="9"/>
        </w:numPr>
        <w:outlineLvl w:val="9"/>
      </w:pPr>
      <w:bookmarkStart w:id="40" w:name="_Toc39855704"/>
      <w:r>
        <w:t>E</w:t>
      </w:r>
      <w:r w:rsidR="00334C44">
        <w:t>ditar Psicólogo</w:t>
      </w:r>
      <w:bookmarkEnd w:id="40"/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8D1EB0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68D305DC" w:rsidR="00A6054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8D1EB0">
      <w:pPr>
        <w:pStyle w:val="Requisito"/>
        <w:numPr>
          <w:ilvl w:val="0"/>
          <w:numId w:val="9"/>
        </w:numPr>
        <w:outlineLvl w:val="9"/>
      </w:pPr>
      <w:bookmarkStart w:id="41" w:name="_Toc39855705"/>
      <w:r>
        <w:t>Excluir Psicólogo</w:t>
      </w:r>
      <w:bookmarkEnd w:id="41"/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3D419F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36E9FDBA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604993D7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2BEAF30F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42" w:name="_Toc34746319"/>
    </w:p>
    <w:p w14:paraId="01E3D842" w14:textId="77777777" w:rsidR="004A2A50" w:rsidRDefault="00E90EED" w:rsidP="008D1EB0">
      <w:pPr>
        <w:pStyle w:val="Ttulo2"/>
        <w:numPr>
          <w:ilvl w:val="1"/>
          <w:numId w:val="2"/>
        </w:numPr>
      </w:pPr>
      <w:bookmarkStart w:id="43" w:name="_Toc39855706"/>
      <w:bookmarkEnd w:id="42"/>
      <w:r>
        <w:t>Paciente</w:t>
      </w:r>
      <w:bookmarkEnd w:id="43"/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8D1EB0">
      <w:pPr>
        <w:pStyle w:val="Requisito"/>
        <w:numPr>
          <w:ilvl w:val="0"/>
          <w:numId w:val="11"/>
        </w:numPr>
        <w:outlineLvl w:val="9"/>
        <w:rPr>
          <w:sz w:val="22"/>
        </w:rPr>
      </w:pPr>
      <w:bookmarkStart w:id="44" w:name="__RefHeading___Toc175024558"/>
      <w:bookmarkStart w:id="45" w:name="_Toc39855707"/>
      <w:r>
        <w:rPr>
          <w:sz w:val="22"/>
        </w:rPr>
        <w:t>Cadastrar Paciente</w:t>
      </w:r>
      <w:bookmarkEnd w:id="44"/>
      <w:bookmarkEnd w:id="45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8D1EB0">
      <w:pPr>
        <w:pStyle w:val="Textbody"/>
        <w:numPr>
          <w:ilvl w:val="0"/>
          <w:numId w:val="10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3D419F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1E84DE5D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0964765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8D1EB0">
      <w:pPr>
        <w:pStyle w:val="Requisito"/>
        <w:numPr>
          <w:ilvl w:val="0"/>
          <w:numId w:val="12"/>
        </w:numPr>
        <w:outlineLvl w:val="9"/>
      </w:pPr>
      <w:r>
        <w:rPr>
          <w:sz w:val="22"/>
        </w:rPr>
        <w:t xml:space="preserve"> </w:t>
      </w:r>
      <w:bookmarkStart w:id="46" w:name="__RefHeading___Toc175024559"/>
      <w:bookmarkStart w:id="47" w:name="_Toc39855708"/>
      <w:r>
        <w:rPr>
          <w:sz w:val="22"/>
        </w:rPr>
        <w:t>Consultar Paciente</w:t>
      </w:r>
      <w:bookmarkEnd w:id="47"/>
      <w:r>
        <w:rPr>
          <w:sz w:val="22"/>
        </w:rPr>
        <w:t xml:space="preserve"> </w:t>
      </w:r>
      <w:bookmarkEnd w:id="46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3D419F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19E6443B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E29305A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8D1EB0">
      <w:pPr>
        <w:pStyle w:val="Requisito"/>
        <w:numPr>
          <w:ilvl w:val="0"/>
          <w:numId w:val="12"/>
        </w:numPr>
        <w:outlineLvl w:val="9"/>
      </w:pPr>
      <w:bookmarkStart w:id="48" w:name="_Toc39855709"/>
      <w:r>
        <w:rPr>
          <w:sz w:val="22"/>
        </w:rPr>
        <w:t>Editar Pacie</w:t>
      </w:r>
      <w:r w:rsidR="00663C2B">
        <w:rPr>
          <w:sz w:val="22"/>
        </w:rPr>
        <w:t>nte</w:t>
      </w:r>
      <w:bookmarkEnd w:id="48"/>
      <w:r w:rsidR="00663C2B">
        <w:rPr>
          <w:sz w:val="22"/>
        </w:rPr>
        <w:t xml:space="preserve">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8D1EB0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3D419F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384FED5E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04FF21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3D419F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8D1EB0">
      <w:pPr>
        <w:pStyle w:val="Requisito"/>
        <w:numPr>
          <w:ilvl w:val="0"/>
          <w:numId w:val="12"/>
        </w:numPr>
        <w:outlineLvl w:val="9"/>
      </w:pPr>
      <w:bookmarkStart w:id="49" w:name="_Toc39855710"/>
      <w:r>
        <w:t>Excluir Paciente</w:t>
      </w:r>
      <w:bookmarkEnd w:id="49"/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Paciente (RF6) possa excluí-lo do sistema.</w:t>
      </w:r>
    </w:p>
    <w:p w14:paraId="6C20A216" w14:textId="59D0635F" w:rsidR="00F16B8E" w:rsidRPr="00A60544" w:rsidRDefault="00F16B8E" w:rsidP="008D1EB0">
      <w:pPr>
        <w:pStyle w:val="Textbody"/>
        <w:numPr>
          <w:ilvl w:val="0"/>
          <w:numId w:val="10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801F81">
        <w:trPr>
          <w:trHeight w:val="922"/>
        </w:trPr>
        <w:tc>
          <w:tcPr>
            <w:tcW w:w="1976" w:type="dxa"/>
          </w:tcPr>
          <w:p w14:paraId="34AC9E75" w14:textId="77777777" w:rsidR="00334C44" w:rsidRPr="00F16B8E" w:rsidRDefault="00334C44" w:rsidP="003D419F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CCE3EFF" w:rsidR="00334C44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FD7FE5E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0AB6ED95" w:rsidR="004A1CBF" w:rsidRDefault="00C54369" w:rsidP="008D1EB0">
      <w:pPr>
        <w:pStyle w:val="Ttulo2"/>
        <w:numPr>
          <w:ilvl w:val="1"/>
          <w:numId w:val="2"/>
        </w:numPr>
      </w:pPr>
      <w:bookmarkStart w:id="50" w:name="_Toc39855711"/>
      <w:r>
        <w:lastRenderedPageBreak/>
        <w:t>Sentimento</w:t>
      </w:r>
      <w:bookmarkEnd w:id="50"/>
    </w:p>
    <w:p w14:paraId="0D37B6BF" w14:textId="7D3C188B" w:rsidR="00B55487" w:rsidRDefault="00C5608C" w:rsidP="008D1EB0">
      <w:pPr>
        <w:pStyle w:val="Requisito"/>
        <w:numPr>
          <w:ilvl w:val="0"/>
          <w:numId w:val="13"/>
        </w:numPr>
        <w:outlineLvl w:val="9"/>
      </w:pPr>
      <w:bookmarkStart w:id="51" w:name="_Toc39855712"/>
      <w:r>
        <w:t>Envi</w:t>
      </w:r>
      <w:r w:rsidR="00B55487">
        <w:t xml:space="preserve">ar </w:t>
      </w:r>
      <w:r w:rsidR="00504417">
        <w:t>Sentimento</w:t>
      </w:r>
      <w:bookmarkEnd w:id="51"/>
    </w:p>
    <w:p w14:paraId="2D6A84F2" w14:textId="77777777" w:rsidR="00B55487" w:rsidRDefault="00B55487" w:rsidP="00B55487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6A7AFD4C" w14:textId="14F6016D" w:rsidR="00B55487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</w:t>
      </w:r>
      <w:r w:rsidR="00C5608C">
        <w:rPr>
          <w:rFonts w:ascii="Arial" w:hAnsi="Arial" w:cs="Arial"/>
          <w:i w:val="0"/>
          <w:sz w:val="22"/>
        </w:rPr>
        <w:t>envie</w:t>
      </w:r>
      <w:r>
        <w:rPr>
          <w:rFonts w:ascii="Arial" w:hAnsi="Arial" w:cs="Arial"/>
          <w:i w:val="0"/>
          <w:sz w:val="22"/>
        </w:rPr>
        <w:t xml:space="preserve"> um </w:t>
      </w:r>
      <w:r w:rsidR="00504417">
        <w:rPr>
          <w:rFonts w:ascii="Arial" w:hAnsi="Arial" w:cs="Arial"/>
          <w:i w:val="0"/>
          <w:sz w:val="22"/>
        </w:rPr>
        <w:t>novo sentimento.</w:t>
      </w:r>
    </w:p>
    <w:p w14:paraId="57C76BB6" w14:textId="77777777" w:rsidR="0050441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p w14:paraId="750D2CC0" w14:textId="09807D96" w:rsidR="00504417" w:rsidRPr="00504417" w:rsidRDefault="00504417" w:rsidP="008D1EB0">
      <w:pPr>
        <w:pStyle w:val="Textbody"/>
        <w:numPr>
          <w:ilvl w:val="0"/>
          <w:numId w:val="10"/>
        </w:numPr>
        <w:rPr>
          <w:rFonts w:ascii="Arial" w:hAnsi="Arial" w:cs="Arial"/>
          <w:i w:val="0"/>
          <w:sz w:val="22"/>
        </w:rPr>
      </w:pPr>
      <w:r w:rsidRPr="00504417">
        <w:rPr>
          <w:b/>
          <w:i w:val="0"/>
        </w:rPr>
        <w:t xml:space="preserve">Entradas e Pré-Condições: </w:t>
      </w:r>
      <w:r>
        <w:rPr>
          <w:i w:val="0"/>
        </w:rPr>
        <w:t xml:space="preserve">Entradas de Humor e </w:t>
      </w:r>
      <w:r w:rsidR="00C54369">
        <w:rPr>
          <w:i w:val="0"/>
        </w:rPr>
        <w:t xml:space="preserve">Texto. </w:t>
      </w:r>
      <w:r>
        <w:rPr>
          <w:i w:val="0"/>
        </w:rPr>
        <w:t xml:space="preserve"> </w:t>
      </w:r>
    </w:p>
    <w:p w14:paraId="7CB3951D" w14:textId="78DBE25F" w:rsidR="00504417" w:rsidRDefault="00504417" w:rsidP="00504417">
      <w:pPr>
        <w:pStyle w:val="Textbody"/>
        <w:keepNext/>
        <w:jc w:val="center"/>
      </w:pPr>
    </w:p>
    <w:p w14:paraId="21A61D02" w14:textId="77777777" w:rsidR="00504417" w:rsidRPr="00B55487" w:rsidRDefault="00504417" w:rsidP="00B55487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4C73B7FF" w14:textId="77777777" w:rsidTr="003D419F">
        <w:trPr>
          <w:trHeight w:val="806"/>
        </w:trPr>
        <w:tc>
          <w:tcPr>
            <w:tcW w:w="1976" w:type="dxa"/>
          </w:tcPr>
          <w:p w14:paraId="0B542E18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7790E42" w14:textId="19276560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A24D50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20CC888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F75C739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68A9E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E4BC93B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668A21" w14:textId="268437E8" w:rsidR="00B55487" w:rsidRDefault="00D613C8" w:rsidP="008D1EB0">
      <w:pPr>
        <w:pStyle w:val="Requisito"/>
        <w:numPr>
          <w:ilvl w:val="0"/>
          <w:numId w:val="13"/>
        </w:numPr>
        <w:outlineLvl w:val="9"/>
      </w:pPr>
      <w:bookmarkStart w:id="52" w:name="_Toc39855713"/>
      <w:r>
        <w:t>C</w:t>
      </w:r>
      <w:r w:rsidR="00F74FBD">
        <w:t>aptação</w:t>
      </w:r>
      <w:r>
        <w:t xml:space="preserve"> </w:t>
      </w:r>
      <w:r w:rsidR="00504417">
        <w:t>Sentimento</w:t>
      </w:r>
      <w:bookmarkEnd w:id="52"/>
    </w:p>
    <w:p w14:paraId="556FD434" w14:textId="68E97B9E" w:rsidR="00D613C8" w:rsidRDefault="00D613C8" w:rsidP="00D613C8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 w:rsidR="00F74FBD">
        <w:rPr>
          <w:rFonts w:ascii="Arial" w:hAnsi="Arial" w:cs="Arial"/>
          <w:i w:val="0"/>
          <w:sz w:val="22"/>
        </w:rPr>
        <w:t>Sistema</w:t>
      </w:r>
    </w:p>
    <w:p w14:paraId="61022927" w14:textId="3091B506" w:rsidR="00D613C8" w:rsidRPr="00D613C8" w:rsidRDefault="00D613C8" w:rsidP="00D613C8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</w:t>
      </w:r>
      <w:r w:rsidR="00F74FBD">
        <w:rPr>
          <w:rFonts w:ascii="Arial" w:hAnsi="Arial" w:cs="Arial"/>
          <w:i w:val="0"/>
          <w:sz w:val="22"/>
        </w:rPr>
        <w:t>transformará todas as falas do ator Paciente</w:t>
      </w:r>
      <w:r w:rsidR="002D639F">
        <w:rPr>
          <w:rFonts w:ascii="Arial" w:hAnsi="Arial" w:cs="Arial"/>
          <w:i w:val="0"/>
          <w:sz w:val="22"/>
        </w:rPr>
        <w:t xml:space="preserve"> em texto captadas no Cadastrar Sentimento (RF9</w:t>
      </w:r>
      <w:r>
        <w:rPr>
          <w:rFonts w:ascii="Arial" w:hAnsi="Arial" w:cs="Arial"/>
          <w:i w:val="0"/>
          <w:sz w:val="22"/>
        </w:rPr>
        <w:t xml:space="preserve">).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57503E6E" w14:textId="77777777" w:rsidTr="003D419F">
        <w:trPr>
          <w:trHeight w:val="806"/>
        </w:trPr>
        <w:tc>
          <w:tcPr>
            <w:tcW w:w="1976" w:type="dxa"/>
          </w:tcPr>
          <w:p w14:paraId="0A63AFA2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55A156" w14:textId="2A0DB55C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91B1EA8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73F8A3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16446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D4A1BC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F1943F1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7CCFE513" w14:textId="77777777" w:rsidR="00F74FBD" w:rsidRDefault="00F74FBD" w:rsidP="008D1EB0">
      <w:pPr>
        <w:pStyle w:val="Requisito"/>
        <w:numPr>
          <w:ilvl w:val="0"/>
          <w:numId w:val="13"/>
        </w:numPr>
        <w:outlineLvl w:val="9"/>
      </w:pPr>
      <w:bookmarkStart w:id="53" w:name="_Toc39855714"/>
      <w:r>
        <w:t>Consultar Sentimento</w:t>
      </w:r>
      <w:bookmarkEnd w:id="53"/>
    </w:p>
    <w:p w14:paraId="4E94011D" w14:textId="77777777" w:rsidR="00F74FBD" w:rsidRDefault="00F74FBD" w:rsidP="00F74FBD">
      <w:pPr>
        <w:pStyle w:val="Textbody"/>
        <w:ind w:firstLine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 e Psicólogo</w:t>
      </w:r>
    </w:p>
    <w:p w14:paraId="1EFB8F14" w14:textId="2A812554" w:rsidR="00F74FBD" w:rsidRPr="00D613C8" w:rsidRDefault="00F74FBD" w:rsidP="00F74FB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Paciente consultar um evento cadastrado no Cadastrar </w:t>
      </w:r>
      <w:r w:rsidR="002D639F">
        <w:rPr>
          <w:rFonts w:ascii="Arial" w:hAnsi="Arial" w:cs="Arial"/>
          <w:i w:val="0"/>
          <w:sz w:val="22"/>
        </w:rPr>
        <w:t>sentimento</w:t>
      </w:r>
      <w:r w:rsidR="006244AD">
        <w:rPr>
          <w:rFonts w:ascii="Arial" w:hAnsi="Arial" w:cs="Arial"/>
          <w:i w:val="0"/>
          <w:sz w:val="22"/>
        </w:rPr>
        <w:t xml:space="preserve"> </w:t>
      </w:r>
      <w:r w:rsidR="002D639F">
        <w:rPr>
          <w:rFonts w:ascii="Arial" w:hAnsi="Arial" w:cs="Arial"/>
          <w:i w:val="0"/>
          <w:sz w:val="22"/>
        </w:rPr>
        <w:t>(RF9</w:t>
      </w:r>
      <w:r>
        <w:rPr>
          <w:rFonts w:ascii="Arial" w:hAnsi="Arial" w:cs="Arial"/>
          <w:i w:val="0"/>
          <w:sz w:val="22"/>
        </w:rPr>
        <w:t>). E o ator Psicólogo poderá consultar ao Consultar Paciente (RF6).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74FBD" w14:paraId="36A986DC" w14:textId="77777777" w:rsidTr="00143B6C">
        <w:trPr>
          <w:trHeight w:val="806"/>
        </w:trPr>
        <w:tc>
          <w:tcPr>
            <w:tcW w:w="1976" w:type="dxa"/>
          </w:tcPr>
          <w:p w14:paraId="33ACA811" w14:textId="77777777" w:rsidR="00F74FBD" w:rsidRDefault="00F74FBD" w:rsidP="00143B6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B857B1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808C7AB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E09E9A" w14:textId="146326A6" w:rsidR="00F74FBD" w:rsidRDefault="00143B6C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70" w:type="dxa"/>
          </w:tcPr>
          <w:p w14:paraId="7B313C41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E1804D" w14:textId="77777777" w:rsidR="00F74FBD" w:rsidRDefault="00F74FBD" w:rsidP="00143B6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03D906" w14:textId="77777777" w:rsidR="00F74FBD" w:rsidRDefault="00F74FBD" w:rsidP="00143B6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DC7D2AD" w14:textId="77777777" w:rsidR="00B55487" w:rsidRDefault="00B55487" w:rsidP="00B55487">
      <w:pPr>
        <w:pStyle w:val="Standard"/>
      </w:pPr>
    </w:p>
    <w:p w14:paraId="55EA285D" w14:textId="55539D75" w:rsidR="00B55487" w:rsidRDefault="00D613C8" w:rsidP="008D1EB0">
      <w:pPr>
        <w:pStyle w:val="Requisito"/>
        <w:numPr>
          <w:ilvl w:val="0"/>
          <w:numId w:val="13"/>
        </w:numPr>
        <w:outlineLvl w:val="9"/>
      </w:pPr>
      <w:bookmarkStart w:id="54" w:name="_Toc39855715"/>
      <w:r>
        <w:t xml:space="preserve">Editar </w:t>
      </w:r>
      <w:r w:rsidR="00504417">
        <w:t>Sentimento</w:t>
      </w:r>
      <w:bookmarkEnd w:id="54"/>
      <w:r>
        <w:t xml:space="preserve"> </w:t>
      </w:r>
    </w:p>
    <w:p w14:paraId="35C4BEB1" w14:textId="77777777" w:rsidR="00D613C8" w:rsidRDefault="00D613C8" w:rsidP="00D613C8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131B58BF" w14:textId="515CA141" w:rsidR="00B55487" w:rsidRPr="00D613C8" w:rsidRDefault="00D613C8" w:rsidP="00B55487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ao ator editar um </w:t>
      </w:r>
      <w:r w:rsidR="006244AD">
        <w:rPr>
          <w:rFonts w:ascii="Arial" w:hAnsi="Arial" w:cs="Arial"/>
          <w:i w:val="0"/>
          <w:sz w:val="22"/>
        </w:rPr>
        <w:t>sentimento cadastrado</w:t>
      </w:r>
      <w:r>
        <w:rPr>
          <w:rFonts w:ascii="Arial" w:hAnsi="Arial" w:cs="Arial"/>
          <w:i w:val="0"/>
          <w:sz w:val="22"/>
        </w:rPr>
        <w:t xml:space="preserve"> ao</w:t>
      </w:r>
      <w:r w:rsidR="002D639F">
        <w:rPr>
          <w:rFonts w:ascii="Arial" w:hAnsi="Arial" w:cs="Arial"/>
          <w:i w:val="0"/>
          <w:sz w:val="22"/>
        </w:rPr>
        <w:t xml:space="preserve"> Consultar Sentimento (RF11</w:t>
      </w:r>
      <w:r>
        <w:rPr>
          <w:rFonts w:ascii="Arial" w:hAnsi="Arial" w:cs="Arial"/>
          <w:i w:val="0"/>
          <w:sz w:val="22"/>
        </w:rPr>
        <w:t>).</w:t>
      </w:r>
    </w:p>
    <w:p w14:paraId="1B284C83" w14:textId="143D332F" w:rsidR="00B55487" w:rsidRPr="00C378BA" w:rsidRDefault="00D613C8" w:rsidP="008D1EB0">
      <w:pPr>
        <w:pStyle w:val="Textbody"/>
        <w:numPr>
          <w:ilvl w:val="0"/>
          <w:numId w:val="10"/>
        </w:numPr>
        <w:rPr>
          <w:i w:val="0"/>
        </w:rPr>
      </w:pP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poderá editar o </w:t>
      </w:r>
      <w:r w:rsidR="006244AD">
        <w:rPr>
          <w:rFonts w:ascii="Arial" w:hAnsi="Arial" w:cs="Arial"/>
          <w:i w:val="0"/>
          <w:sz w:val="22"/>
          <w:szCs w:val="22"/>
        </w:rPr>
        <w:t>Sentimento</w:t>
      </w:r>
      <w:r w:rsidRPr="00D613C8">
        <w:rPr>
          <w:rFonts w:ascii="Arial" w:hAnsi="Arial" w:cs="Arial"/>
          <w:i w:val="0"/>
          <w:sz w:val="22"/>
          <w:szCs w:val="22"/>
        </w:rPr>
        <w:t xml:space="preserve"> após 10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7F756D32" w14:textId="77777777" w:rsidTr="003D419F">
        <w:trPr>
          <w:trHeight w:val="806"/>
        </w:trPr>
        <w:tc>
          <w:tcPr>
            <w:tcW w:w="1976" w:type="dxa"/>
          </w:tcPr>
          <w:p w14:paraId="740C0F1C" w14:textId="77777777" w:rsidR="00B55487" w:rsidRDefault="00B55487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DAC96FE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1293E74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64DBA1D" w14:textId="77777777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E9B96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77BBB6E" w14:textId="7BAE1109" w:rsidR="00B55487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1075" w:type="dxa"/>
          </w:tcPr>
          <w:p w14:paraId="50D23836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BC353DF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6EB198A" w14:textId="1EBA5C24" w:rsidR="00B55487" w:rsidRPr="00E51FEF" w:rsidRDefault="00B55487" w:rsidP="00B55487">
      <w:pPr>
        <w:pStyle w:val="Ttulo2"/>
        <w:rPr>
          <w:b/>
        </w:rPr>
      </w:pPr>
      <w:bookmarkStart w:id="55" w:name="_Toc39851570"/>
      <w:bookmarkStart w:id="56" w:name="_Toc39855716"/>
      <w:r>
        <w:rPr>
          <w:b/>
        </w:rPr>
        <w:lastRenderedPageBreak/>
        <w:t xml:space="preserve">OBS: o requisito funcional de excluir </w:t>
      </w:r>
      <w:r w:rsidR="006244AD">
        <w:rPr>
          <w:b/>
        </w:rPr>
        <w:t>sentimento</w:t>
      </w:r>
      <w:r>
        <w:rPr>
          <w:b/>
        </w:rPr>
        <w:t xml:space="preserve"> não foi especificado, pois o usuário não poderá excluir o </w:t>
      </w:r>
      <w:r w:rsidR="006244AD">
        <w:rPr>
          <w:b/>
        </w:rPr>
        <w:t>sentimento</w:t>
      </w:r>
      <w:r>
        <w:rPr>
          <w:b/>
        </w:rPr>
        <w:t xml:space="preserve"> cadastrado.</w:t>
      </w:r>
      <w:bookmarkEnd w:id="55"/>
      <w:bookmarkEnd w:id="56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B55487" w14:paraId="3377CFFA" w14:textId="77777777" w:rsidTr="003D419F">
        <w:trPr>
          <w:trHeight w:val="806"/>
        </w:trPr>
        <w:tc>
          <w:tcPr>
            <w:tcW w:w="1976" w:type="dxa"/>
          </w:tcPr>
          <w:p w14:paraId="67C64A81" w14:textId="54FDE319" w:rsidR="00B55487" w:rsidRDefault="00B55487" w:rsidP="003D419F">
            <w:pPr>
              <w:pStyle w:val="Standard"/>
              <w:spacing w:before="240" w:after="240"/>
            </w:pPr>
          </w:p>
        </w:tc>
        <w:tc>
          <w:tcPr>
            <w:tcW w:w="466" w:type="dxa"/>
          </w:tcPr>
          <w:p w14:paraId="3D253651" w14:textId="00C65D82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68" w:type="dxa"/>
          </w:tcPr>
          <w:p w14:paraId="57A19A24" w14:textId="0A6C88BC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6DA33350" w14:textId="7E25C7BD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2170" w:type="dxa"/>
          </w:tcPr>
          <w:p w14:paraId="28F474E8" w14:textId="15EB4794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463" w:type="dxa"/>
          </w:tcPr>
          <w:p w14:paraId="4535B109" w14:textId="63D24D45" w:rsidR="00B55487" w:rsidRDefault="00B55487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1075" w:type="dxa"/>
          </w:tcPr>
          <w:p w14:paraId="16C58B25" w14:textId="77777777" w:rsidR="00B55487" w:rsidRDefault="00B55487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559B312" w14:textId="77777777" w:rsidR="00B55487" w:rsidRPr="00B55487" w:rsidRDefault="00B55487" w:rsidP="00B55487">
      <w:pPr>
        <w:pStyle w:val="Standard"/>
      </w:pPr>
    </w:p>
    <w:p w14:paraId="7D65BD8C" w14:textId="082BEF37" w:rsidR="004A1CBF" w:rsidRDefault="003D419F" w:rsidP="008D1EB0">
      <w:pPr>
        <w:pStyle w:val="Ttulo2"/>
        <w:numPr>
          <w:ilvl w:val="1"/>
          <w:numId w:val="2"/>
        </w:numPr>
      </w:pPr>
      <w:bookmarkStart w:id="57" w:name="_Toc39855717"/>
      <w:r>
        <w:t>Agenda de consultas</w:t>
      </w:r>
      <w:bookmarkEnd w:id="57"/>
    </w:p>
    <w:p w14:paraId="2DA09C31" w14:textId="77777777" w:rsidR="003D419F" w:rsidRPr="003D419F" w:rsidRDefault="003D419F" w:rsidP="003D419F">
      <w:pPr>
        <w:pStyle w:val="Standard"/>
      </w:pPr>
    </w:p>
    <w:p w14:paraId="765D8110" w14:textId="2BA7751A" w:rsidR="003D419F" w:rsidRDefault="00801F81" w:rsidP="008D1EB0">
      <w:pPr>
        <w:pStyle w:val="Requisito"/>
        <w:numPr>
          <w:ilvl w:val="0"/>
          <w:numId w:val="13"/>
        </w:numPr>
        <w:outlineLvl w:val="9"/>
      </w:pPr>
      <w:bookmarkStart w:id="58" w:name="_Toc39855718"/>
      <w:r>
        <w:t>Agendar</w:t>
      </w:r>
      <w:r w:rsidR="003D419F">
        <w:t xml:space="preserve"> consulta</w:t>
      </w:r>
      <w:bookmarkEnd w:id="58"/>
    </w:p>
    <w:p w14:paraId="7C2D3CB8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15E509" w14:textId="2EE02B39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inserir novas consultas.</w:t>
      </w:r>
    </w:p>
    <w:p w14:paraId="6EACC8B9" w14:textId="1CE23890" w:rsidR="003D419F" w:rsidRPr="00C378BA" w:rsidRDefault="003D419F" w:rsidP="008D1EB0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data, hora, nome do paciente para registrar uma nova consulta.</w:t>
      </w:r>
    </w:p>
    <w:p w14:paraId="65FFA688" w14:textId="77777777" w:rsidR="003D419F" w:rsidRDefault="003D419F" w:rsidP="003D419F">
      <w:pPr>
        <w:pStyle w:val="Textbody"/>
        <w:rPr>
          <w:rFonts w:ascii="Arial" w:hAnsi="Arial" w:cs="Arial"/>
          <w:sz w:val="22"/>
        </w:rPr>
      </w:pPr>
    </w:p>
    <w:p w14:paraId="24BC4025" w14:textId="77777777" w:rsidR="003D419F" w:rsidRPr="00C378BA" w:rsidRDefault="003D419F" w:rsidP="003D419F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53BFE7FE" w14:textId="77777777" w:rsidTr="003D419F">
        <w:trPr>
          <w:trHeight w:val="806"/>
        </w:trPr>
        <w:tc>
          <w:tcPr>
            <w:tcW w:w="1976" w:type="dxa"/>
          </w:tcPr>
          <w:p w14:paraId="64F5A37B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E8D8FEF" w14:textId="41ED5E69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7D78D07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34A3125" w14:textId="00E8C387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04C059F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F8092E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290BF92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6123675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433CBAD" w14:textId="2F1FB36D" w:rsidR="003D419F" w:rsidRDefault="003D419F" w:rsidP="008D1EB0">
      <w:pPr>
        <w:pStyle w:val="Requisito"/>
        <w:numPr>
          <w:ilvl w:val="0"/>
          <w:numId w:val="13"/>
        </w:numPr>
        <w:outlineLvl w:val="9"/>
      </w:pPr>
      <w:bookmarkStart w:id="59" w:name="_Toc39855719"/>
      <w:r>
        <w:t xml:space="preserve">Consultar </w:t>
      </w:r>
      <w:r w:rsidR="00801F81">
        <w:t>Agenda</w:t>
      </w:r>
      <w:bookmarkEnd w:id="59"/>
    </w:p>
    <w:p w14:paraId="52195B80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1D82B6C" w14:textId="3CF5755E" w:rsidR="003D419F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</w:t>
      </w:r>
      <w:r w:rsidR="00801F81">
        <w:rPr>
          <w:rFonts w:ascii="Arial" w:hAnsi="Arial" w:cs="Arial"/>
          <w:i w:val="0"/>
          <w:sz w:val="22"/>
        </w:rPr>
        <w:t xml:space="preserve">tor </w:t>
      </w:r>
      <w:r w:rsidR="006010FB">
        <w:rPr>
          <w:rFonts w:ascii="Arial" w:hAnsi="Arial" w:cs="Arial"/>
          <w:i w:val="0"/>
          <w:sz w:val="22"/>
        </w:rPr>
        <w:t>tenha acesso a</w:t>
      </w:r>
      <w:r w:rsidR="00801F81">
        <w:rPr>
          <w:rFonts w:ascii="Arial" w:hAnsi="Arial" w:cs="Arial"/>
          <w:i w:val="0"/>
          <w:sz w:val="22"/>
        </w:rPr>
        <w:t xml:space="preserve"> consultas agendadas e horários disponíveis</w:t>
      </w:r>
      <w:r w:rsidR="0063777F">
        <w:rPr>
          <w:rFonts w:ascii="Arial" w:hAnsi="Arial" w:cs="Arial"/>
          <w:i w:val="0"/>
          <w:sz w:val="22"/>
        </w:rPr>
        <w:t>.</w:t>
      </w:r>
    </w:p>
    <w:p w14:paraId="4CF19043" w14:textId="77777777" w:rsidR="00801F81" w:rsidRDefault="00801F81" w:rsidP="003D419F">
      <w:pPr>
        <w:pStyle w:val="Textbody"/>
        <w:rPr>
          <w:rFonts w:ascii="Arial" w:hAnsi="Arial" w:cs="Arial"/>
          <w:i w:val="0"/>
          <w:sz w:val="22"/>
        </w:rPr>
      </w:pPr>
    </w:p>
    <w:p w14:paraId="0995761E" w14:textId="568BA299" w:rsidR="00801F81" w:rsidRPr="00C378BA" w:rsidRDefault="00801F81" w:rsidP="008D1EB0">
      <w:pPr>
        <w:pStyle w:val="Textbody"/>
        <w:numPr>
          <w:ilvl w:val="0"/>
          <w:numId w:val="10"/>
        </w:numPr>
        <w:rPr>
          <w:i w:val="0"/>
        </w:rPr>
      </w:pPr>
      <w:r>
        <w:rPr>
          <w:b/>
          <w:i w:val="0"/>
        </w:rPr>
        <w:t xml:space="preserve">Entrada e </w:t>
      </w:r>
      <w:r w:rsidRPr="00D613C8">
        <w:rPr>
          <w:b/>
          <w:i w:val="0"/>
        </w:rPr>
        <w:t xml:space="preserve">Pré-Condições: </w:t>
      </w:r>
      <w:r w:rsidRPr="00D613C8">
        <w:rPr>
          <w:rFonts w:ascii="Arial" w:hAnsi="Arial" w:cs="Arial"/>
          <w:i w:val="0"/>
          <w:sz w:val="22"/>
          <w:szCs w:val="22"/>
        </w:rPr>
        <w:t xml:space="preserve">O </w:t>
      </w:r>
      <w:r>
        <w:rPr>
          <w:rFonts w:ascii="Arial" w:hAnsi="Arial" w:cs="Arial"/>
          <w:i w:val="0"/>
          <w:sz w:val="22"/>
          <w:szCs w:val="22"/>
        </w:rPr>
        <w:t>ator</w:t>
      </w:r>
      <w:r w:rsidRPr="00D613C8">
        <w:rPr>
          <w:rFonts w:ascii="Arial" w:hAnsi="Arial" w:cs="Arial"/>
          <w:i w:val="0"/>
          <w:sz w:val="22"/>
          <w:szCs w:val="22"/>
        </w:rPr>
        <w:t xml:space="preserve"> </w:t>
      </w:r>
      <w:r>
        <w:rPr>
          <w:rFonts w:ascii="Arial" w:hAnsi="Arial" w:cs="Arial"/>
          <w:i w:val="0"/>
          <w:sz w:val="22"/>
          <w:szCs w:val="22"/>
        </w:rPr>
        <w:t>precisará inserir a data de consulta no filtro.</w:t>
      </w:r>
    </w:p>
    <w:p w14:paraId="4D06939E" w14:textId="539DC2DE" w:rsidR="003D419F" w:rsidRPr="0063777F" w:rsidRDefault="003D419F" w:rsidP="009C6FE7">
      <w:pPr>
        <w:pStyle w:val="Textbody"/>
        <w:rPr>
          <w:i w:val="0"/>
          <w:highlight w:val="yellow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1AA0900" w14:textId="77777777" w:rsidTr="003D419F">
        <w:trPr>
          <w:trHeight w:val="806"/>
        </w:trPr>
        <w:tc>
          <w:tcPr>
            <w:tcW w:w="1976" w:type="dxa"/>
          </w:tcPr>
          <w:p w14:paraId="1059F5E2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63A9EA4" w14:textId="3078E591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1E4D49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2BD7F79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D02949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CCB7C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EB21FB0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2765BBC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3280656" w14:textId="4D5EE717" w:rsidR="003D419F" w:rsidRDefault="0063777F" w:rsidP="008D1EB0">
      <w:pPr>
        <w:pStyle w:val="Requisito"/>
        <w:numPr>
          <w:ilvl w:val="0"/>
          <w:numId w:val="13"/>
        </w:numPr>
        <w:outlineLvl w:val="9"/>
      </w:pPr>
      <w:bookmarkStart w:id="60" w:name="_Toc39855720"/>
      <w:r>
        <w:t xml:space="preserve">Editar </w:t>
      </w:r>
      <w:r w:rsidR="00801F81">
        <w:t>Agenda</w:t>
      </w:r>
      <w:bookmarkEnd w:id="60"/>
    </w:p>
    <w:p w14:paraId="6187FA11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885E773" w14:textId="79B32213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>O sistema permitirá ao ator editar os dados da agenda, após Co</w:t>
      </w:r>
      <w:r w:rsidR="002D639F">
        <w:rPr>
          <w:rFonts w:ascii="Arial" w:hAnsi="Arial" w:cs="Arial"/>
          <w:i w:val="0"/>
          <w:sz w:val="22"/>
        </w:rPr>
        <w:t>nsultar 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45265E7B" w14:textId="77777777" w:rsidTr="003D419F">
        <w:trPr>
          <w:trHeight w:val="806"/>
        </w:trPr>
        <w:tc>
          <w:tcPr>
            <w:tcW w:w="1976" w:type="dxa"/>
          </w:tcPr>
          <w:p w14:paraId="040D009F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DD7F13" w14:textId="4D307D58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960AEEE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23AEA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CF178B1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6B007BA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A2533DA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42FE6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C035CD6" w14:textId="2619D560" w:rsidR="003D419F" w:rsidRDefault="0063777F" w:rsidP="008D1EB0">
      <w:pPr>
        <w:pStyle w:val="Requisito"/>
        <w:numPr>
          <w:ilvl w:val="0"/>
          <w:numId w:val="13"/>
        </w:numPr>
        <w:outlineLvl w:val="9"/>
      </w:pPr>
      <w:bookmarkStart w:id="61" w:name="_Toc39855721"/>
      <w:r>
        <w:lastRenderedPageBreak/>
        <w:t xml:space="preserve">Excluir </w:t>
      </w:r>
      <w:r w:rsidR="00801F81">
        <w:t>Consulta de Agenda</w:t>
      </w:r>
      <w:bookmarkEnd w:id="61"/>
    </w:p>
    <w:p w14:paraId="580D7ADF" w14:textId="77777777" w:rsidR="003D419F" w:rsidRPr="00C67252" w:rsidRDefault="003D419F" w:rsidP="003D419F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B4E41A" w14:textId="7244AD1B" w:rsidR="003D419F" w:rsidRPr="0063777F" w:rsidRDefault="0063777F" w:rsidP="003D419F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sistema permitirá ao usuário excluir consultas agendadas da agenda após Consultar </w:t>
      </w:r>
      <w:r w:rsidR="002D639F">
        <w:rPr>
          <w:rFonts w:ascii="Arial" w:hAnsi="Arial" w:cs="Arial"/>
          <w:i w:val="0"/>
          <w:sz w:val="22"/>
        </w:rPr>
        <w:t>Agenda (RF14</w:t>
      </w:r>
      <w:r>
        <w:rPr>
          <w:rFonts w:ascii="Arial" w:hAnsi="Arial" w:cs="Arial"/>
          <w:i w:val="0"/>
          <w:sz w:val="22"/>
        </w:rPr>
        <w:t>).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D419F" w14:paraId="086F4005" w14:textId="77777777" w:rsidTr="003D419F">
        <w:trPr>
          <w:trHeight w:val="806"/>
        </w:trPr>
        <w:tc>
          <w:tcPr>
            <w:tcW w:w="1976" w:type="dxa"/>
          </w:tcPr>
          <w:p w14:paraId="149FBCCC" w14:textId="77777777" w:rsidR="003D419F" w:rsidRDefault="003D419F" w:rsidP="003D419F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1AA19F" w14:textId="7E0FA150" w:rsidR="003D419F" w:rsidRDefault="00143B6C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BB71D7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AF31E40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BDC4EEB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DCC8D1F" w14:textId="77777777" w:rsidR="003D419F" w:rsidRDefault="003D419F" w:rsidP="003D419F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B4ED2ED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9FEA0E6" w14:textId="77777777" w:rsidR="003D419F" w:rsidRDefault="003D419F" w:rsidP="003D419F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39222B" w14:textId="7114DAAC" w:rsidR="00F16B8E" w:rsidRPr="00F16B8E" w:rsidRDefault="00F16B8E" w:rsidP="00F16B8E">
      <w:pPr>
        <w:pStyle w:val="Standard"/>
      </w:pPr>
    </w:p>
    <w:p w14:paraId="46E0ABC1" w14:textId="77777777" w:rsidR="004A2A50" w:rsidRPr="001901D3" w:rsidRDefault="0094644F" w:rsidP="008D1EB0">
      <w:pPr>
        <w:pStyle w:val="Ttulo1"/>
        <w:numPr>
          <w:ilvl w:val="0"/>
          <w:numId w:val="18"/>
        </w:numPr>
        <w:rPr>
          <w:b w:val="0"/>
        </w:rPr>
      </w:pPr>
      <w:bookmarkStart w:id="62" w:name="__RefHeading___Toc175024561"/>
      <w:bookmarkStart w:id="63" w:name="_Toc39855722"/>
      <w:bookmarkEnd w:id="62"/>
      <w:r w:rsidRPr="001901D3">
        <w:rPr>
          <w:b w:val="0"/>
        </w:rPr>
        <w:t>Requisitos Não F</w:t>
      </w:r>
      <w:r w:rsidR="00EA31DE" w:rsidRPr="001901D3">
        <w:rPr>
          <w:b w:val="0"/>
        </w:rPr>
        <w:t>uncionais</w:t>
      </w:r>
      <w:bookmarkEnd w:id="63"/>
    </w:p>
    <w:p w14:paraId="271EA3A0" w14:textId="77777777" w:rsidR="000915AF" w:rsidRPr="000915AF" w:rsidRDefault="000915AF" w:rsidP="000915AF">
      <w:pPr>
        <w:pStyle w:val="Standard"/>
      </w:pPr>
    </w:p>
    <w:p w14:paraId="725F4E06" w14:textId="3C8436A6" w:rsidR="00415BCE" w:rsidRDefault="00415BC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Um Requisito Não Funcional é uma não funcionalidade do sistema, mas que precisa ser realizado para que o software atenda seu propósito. Esse tipo de requisito define como o sistema fará. </w:t>
      </w:r>
      <w:r w:rsidR="00D72383">
        <w:rPr>
          <w:rFonts w:ascii="Arial" w:hAnsi="Arial" w:cs="Arial"/>
          <w:i w:val="0"/>
          <w:sz w:val="22"/>
        </w:rPr>
        <w:t xml:space="preserve">A seguir trataremos os RN do sistema do </w:t>
      </w:r>
      <w:proofErr w:type="spellStart"/>
      <w:r w:rsidR="00D72383">
        <w:rPr>
          <w:rFonts w:ascii="Arial" w:hAnsi="Arial" w:cs="Arial"/>
          <w:i w:val="0"/>
          <w:sz w:val="22"/>
        </w:rPr>
        <w:t>WhatsHappy</w:t>
      </w:r>
      <w:proofErr w:type="spellEnd"/>
      <w:r w:rsidR="00D72383">
        <w:rPr>
          <w:rFonts w:ascii="Arial" w:hAnsi="Arial" w:cs="Arial"/>
          <w:i w:val="0"/>
          <w:sz w:val="22"/>
        </w:rPr>
        <w:t>.</w:t>
      </w:r>
    </w:p>
    <w:p w14:paraId="5C403ADA" w14:textId="0E212B7D" w:rsidR="000915AF" w:rsidRDefault="0061417C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</w:t>
      </w:r>
      <w:r w:rsidR="000915AF">
        <w:rPr>
          <w:rFonts w:ascii="Arial" w:hAnsi="Arial" w:cs="Arial"/>
          <w:i w:val="0"/>
          <w:sz w:val="22"/>
        </w:rPr>
        <w:t xml:space="preserve"> o desenvolvimento do Sistema de Informação do </w:t>
      </w:r>
      <w:proofErr w:type="spellStart"/>
      <w:r w:rsidR="000915AF">
        <w:rPr>
          <w:rFonts w:ascii="Arial" w:hAnsi="Arial" w:cs="Arial"/>
          <w:i w:val="0"/>
          <w:sz w:val="22"/>
        </w:rPr>
        <w:t>WhatsHappy</w:t>
      </w:r>
      <w:proofErr w:type="spellEnd"/>
      <w:r w:rsidR="000915AF">
        <w:rPr>
          <w:rFonts w:ascii="Arial" w:hAnsi="Arial" w:cs="Arial"/>
          <w:i w:val="0"/>
          <w:sz w:val="22"/>
        </w:rPr>
        <w:t xml:space="preserve"> será usado </w:t>
      </w:r>
      <w:r w:rsidR="00D55AFB">
        <w:rPr>
          <w:rFonts w:ascii="Arial" w:hAnsi="Arial" w:cs="Arial"/>
          <w:i w:val="0"/>
          <w:sz w:val="22"/>
        </w:rPr>
        <w:t xml:space="preserve">as </w:t>
      </w:r>
      <w:r>
        <w:rPr>
          <w:rFonts w:ascii="Arial" w:hAnsi="Arial" w:cs="Arial"/>
          <w:i w:val="0"/>
          <w:sz w:val="22"/>
        </w:rPr>
        <w:t>plataformas descritas nos RNF1 e RNF2.</w:t>
      </w:r>
    </w:p>
    <w:p w14:paraId="7D590C7F" w14:textId="444F0210" w:rsidR="00D55AFB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Para o bom funcionamento do sistema será necessário para uso da versão desktop</w:t>
      </w:r>
      <w:r w:rsidR="00DC3D42">
        <w:rPr>
          <w:rFonts w:ascii="Arial" w:hAnsi="Arial" w:cs="Arial"/>
          <w:i w:val="0"/>
          <w:sz w:val="22"/>
        </w:rPr>
        <w:t xml:space="preserve"> e mobile os RNF3 e RNF4.</w:t>
      </w:r>
      <w:r>
        <w:rPr>
          <w:rFonts w:ascii="Arial" w:hAnsi="Arial" w:cs="Arial"/>
          <w:i w:val="0"/>
          <w:sz w:val="22"/>
        </w:rPr>
        <w:t xml:space="preserve"> </w:t>
      </w:r>
    </w:p>
    <w:p w14:paraId="04956AAC" w14:textId="1B64FD10" w:rsidR="00D55AFB" w:rsidRDefault="003154E8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 segurança será garantida através do RNF5.</w:t>
      </w:r>
    </w:p>
    <w:p w14:paraId="2EB8374B" w14:textId="1E87BA2E" w:rsidR="00D55AFB" w:rsidRPr="00415BCE" w:rsidRDefault="00D55AFB" w:rsidP="00D55AF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Além disso, o sistema emitirá alguns relat</w:t>
      </w:r>
      <w:r w:rsidR="00C5608C">
        <w:rPr>
          <w:rFonts w:ascii="Arial" w:hAnsi="Arial" w:cs="Arial"/>
          <w:i w:val="0"/>
          <w:sz w:val="22"/>
        </w:rPr>
        <w:t>órios a fim de uso exclusivo</w:t>
      </w:r>
      <w:r>
        <w:rPr>
          <w:rFonts w:ascii="Arial" w:hAnsi="Arial" w:cs="Arial"/>
          <w:i w:val="0"/>
          <w:sz w:val="22"/>
        </w:rPr>
        <w:t xml:space="preserve"> ator Psicólogo </w:t>
      </w:r>
      <w:r w:rsidR="00C5608C">
        <w:rPr>
          <w:rFonts w:ascii="Arial" w:hAnsi="Arial" w:cs="Arial"/>
          <w:i w:val="0"/>
          <w:sz w:val="22"/>
        </w:rPr>
        <w:t>pa</w:t>
      </w:r>
      <w:r w:rsidR="0061417C">
        <w:rPr>
          <w:rFonts w:ascii="Arial" w:hAnsi="Arial" w:cs="Arial"/>
          <w:i w:val="0"/>
          <w:sz w:val="22"/>
        </w:rPr>
        <w:t xml:space="preserve">ra análise clínica do </w:t>
      </w:r>
      <w:r w:rsidR="00DC3D42">
        <w:rPr>
          <w:rFonts w:ascii="Arial" w:hAnsi="Arial" w:cs="Arial"/>
          <w:i w:val="0"/>
          <w:sz w:val="22"/>
        </w:rPr>
        <w:t>paciente, especificados nos RNF6</w:t>
      </w:r>
      <w:r w:rsidR="0061417C">
        <w:rPr>
          <w:rFonts w:ascii="Arial" w:hAnsi="Arial" w:cs="Arial"/>
          <w:i w:val="0"/>
          <w:sz w:val="22"/>
        </w:rPr>
        <w:t xml:space="preserve"> </w:t>
      </w:r>
      <w:r w:rsidR="00E95FD9">
        <w:rPr>
          <w:rFonts w:ascii="Arial" w:hAnsi="Arial" w:cs="Arial"/>
          <w:i w:val="0"/>
          <w:sz w:val="22"/>
        </w:rPr>
        <w:t xml:space="preserve">até </w:t>
      </w:r>
      <w:r w:rsidR="0061417C">
        <w:rPr>
          <w:rFonts w:ascii="Arial" w:hAnsi="Arial" w:cs="Arial"/>
          <w:i w:val="0"/>
          <w:sz w:val="22"/>
        </w:rPr>
        <w:t>RNF</w:t>
      </w:r>
      <w:r w:rsidR="00DC3D42">
        <w:rPr>
          <w:rFonts w:ascii="Arial" w:hAnsi="Arial" w:cs="Arial"/>
          <w:i w:val="0"/>
          <w:sz w:val="22"/>
        </w:rPr>
        <w:t>12</w:t>
      </w:r>
      <w:r w:rsidR="00E95FD9">
        <w:rPr>
          <w:rFonts w:ascii="Arial" w:hAnsi="Arial" w:cs="Arial"/>
          <w:i w:val="0"/>
          <w:sz w:val="22"/>
        </w:rPr>
        <w:t>.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A527ECA" w14:textId="47FCFD6A" w:rsidR="0061417C" w:rsidRDefault="0061417C" w:rsidP="008D1EB0">
      <w:pPr>
        <w:pStyle w:val="Requisito"/>
        <w:numPr>
          <w:ilvl w:val="0"/>
          <w:numId w:val="14"/>
        </w:numPr>
        <w:outlineLvl w:val="9"/>
      </w:pPr>
      <w:bookmarkStart w:id="64" w:name="_Toc39855723"/>
      <w:r>
        <w:t>Framework</w:t>
      </w:r>
      <w:bookmarkEnd w:id="64"/>
    </w:p>
    <w:p w14:paraId="09D6D737" w14:textId="49CE7F22" w:rsidR="0061417C" w:rsidRPr="00C81696" w:rsidRDefault="0061417C" w:rsidP="0061417C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O Framework a ser utilizado no desenvolvimento será o Angular e </w:t>
      </w:r>
      <w:proofErr w:type="spellStart"/>
      <w:r>
        <w:rPr>
          <w:rFonts w:ascii="Arial" w:hAnsi="Arial" w:cs="Arial"/>
          <w:i w:val="0"/>
          <w:sz w:val="22"/>
        </w:rPr>
        <w:t>Ionic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61417C" w14:paraId="57CABC9B" w14:textId="77777777" w:rsidTr="0061417C">
        <w:trPr>
          <w:trHeight w:val="806"/>
        </w:trPr>
        <w:tc>
          <w:tcPr>
            <w:tcW w:w="1976" w:type="dxa"/>
          </w:tcPr>
          <w:p w14:paraId="120B0591" w14:textId="77777777" w:rsidR="0061417C" w:rsidRDefault="0061417C" w:rsidP="0061417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BE14213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BB0A7C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3220F3B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CAF2745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6825DED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25A4176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1F0053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3B8E2914" w14:textId="77777777" w:rsidR="0061417C" w:rsidRDefault="0061417C" w:rsidP="0061417C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F62CD68" w14:textId="77777777" w:rsidR="005A4BAE" w:rsidRDefault="005A4BAE" w:rsidP="008D1EB0">
      <w:pPr>
        <w:pStyle w:val="Requisito"/>
        <w:numPr>
          <w:ilvl w:val="0"/>
          <w:numId w:val="8"/>
        </w:numPr>
        <w:outlineLvl w:val="9"/>
      </w:pPr>
      <w:bookmarkStart w:id="65" w:name="_Toc39855724"/>
      <w:r>
        <w:t>Banco de Dados</w:t>
      </w:r>
      <w:bookmarkEnd w:id="65"/>
    </w:p>
    <w:p w14:paraId="1C6EF4E9" w14:textId="77777777" w:rsidR="005A4BAE" w:rsidRPr="00C81696" w:rsidRDefault="005A4BAE" w:rsidP="005A4BAE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Em questão de Banco de Dados será utilizado o </w:t>
      </w:r>
      <w:proofErr w:type="spellStart"/>
      <w:r>
        <w:rPr>
          <w:rFonts w:ascii="Arial" w:hAnsi="Arial" w:cs="Arial"/>
          <w:i w:val="0"/>
          <w:sz w:val="22"/>
        </w:rPr>
        <w:t>PostgreSQL</w:t>
      </w:r>
      <w:proofErr w:type="spellEnd"/>
      <w:r>
        <w:rPr>
          <w:rFonts w:ascii="Arial" w:hAnsi="Arial" w:cs="Arial"/>
          <w:i w:val="0"/>
          <w:sz w:val="22"/>
        </w:rPr>
        <w:t xml:space="preserve"> ou </w:t>
      </w:r>
      <w:proofErr w:type="spellStart"/>
      <w:r>
        <w:rPr>
          <w:rFonts w:ascii="Arial" w:hAnsi="Arial" w:cs="Arial"/>
          <w:i w:val="0"/>
          <w:sz w:val="22"/>
        </w:rPr>
        <w:t>FIrebase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A4BAE" w14:paraId="04ED4D35" w14:textId="77777777" w:rsidTr="00857AFE">
        <w:trPr>
          <w:trHeight w:val="806"/>
        </w:trPr>
        <w:tc>
          <w:tcPr>
            <w:tcW w:w="1976" w:type="dxa"/>
          </w:tcPr>
          <w:p w14:paraId="67B65839" w14:textId="77777777" w:rsidR="005A4BAE" w:rsidRDefault="005A4BAE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9636AC8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56045FF5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0E22A07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72F0DB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778F091A" w14:textId="77777777" w:rsidR="005A4BAE" w:rsidRDefault="005A4BAE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55D2674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98FB4C" w14:textId="77777777" w:rsidR="005A4BAE" w:rsidRDefault="005A4BAE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02F409" w14:textId="135FEBF5" w:rsidR="00DC3D42" w:rsidRDefault="00DC3D42" w:rsidP="008D1EB0">
      <w:pPr>
        <w:pStyle w:val="Requisito"/>
        <w:numPr>
          <w:ilvl w:val="0"/>
          <w:numId w:val="8"/>
        </w:numPr>
        <w:outlineLvl w:val="9"/>
      </w:pPr>
      <w:bookmarkStart w:id="66" w:name="_Toc39855725"/>
      <w:r>
        <w:lastRenderedPageBreak/>
        <w:t>Sistema Operacional</w:t>
      </w:r>
      <w:bookmarkEnd w:id="66"/>
    </w:p>
    <w:p w14:paraId="2858D324" w14:textId="7A60FA78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versão desktop, a configuração mínima são Windows 8 e </w:t>
      </w:r>
      <w:proofErr w:type="spellStart"/>
      <w:r>
        <w:rPr>
          <w:rFonts w:ascii="Arial" w:hAnsi="Arial" w:cs="Arial"/>
          <w:i w:val="0"/>
          <w:sz w:val="22"/>
        </w:rPr>
        <w:t>Ubuntu</w:t>
      </w:r>
      <w:proofErr w:type="spellEnd"/>
      <w:r>
        <w:rPr>
          <w:rFonts w:ascii="Arial" w:hAnsi="Arial" w:cs="Arial"/>
          <w:i w:val="0"/>
          <w:sz w:val="22"/>
        </w:rPr>
        <w:t xml:space="preserve"> 14, para Windows e Linux respectivamente.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7941A03B" w14:textId="77777777" w:rsidTr="00857AFE">
        <w:trPr>
          <w:trHeight w:val="806"/>
        </w:trPr>
        <w:tc>
          <w:tcPr>
            <w:tcW w:w="1976" w:type="dxa"/>
          </w:tcPr>
          <w:p w14:paraId="72A8C5B2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FB531A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53EB46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19B9A01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96FD009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18CC18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FE9890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D3A865D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C3759C6" w14:textId="41FB392B" w:rsidR="00DC3D42" w:rsidRDefault="00FC76A2" w:rsidP="008D1EB0">
      <w:pPr>
        <w:pStyle w:val="Requisito"/>
        <w:numPr>
          <w:ilvl w:val="0"/>
          <w:numId w:val="16"/>
        </w:numPr>
        <w:outlineLvl w:val="9"/>
      </w:pPr>
      <w:bookmarkStart w:id="67" w:name="_Toc39855726"/>
      <w:r>
        <w:t>Dispositivo Móvel</w:t>
      </w:r>
      <w:bookmarkEnd w:id="67"/>
    </w:p>
    <w:p w14:paraId="397C218F" w14:textId="485018F1" w:rsidR="00FC76A2" w:rsidRPr="00FC76A2" w:rsidRDefault="00DC3D42" w:rsidP="00DC3D42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A fim de garantir o bom funcionamento do sistema em </w:t>
      </w:r>
      <w:r w:rsidR="00FC76A2">
        <w:rPr>
          <w:rFonts w:ascii="Arial" w:hAnsi="Arial" w:cs="Arial"/>
          <w:i w:val="0"/>
          <w:sz w:val="22"/>
        </w:rPr>
        <w:t>dispositivos móveis</w:t>
      </w:r>
      <w:r>
        <w:rPr>
          <w:rFonts w:ascii="Arial" w:hAnsi="Arial" w:cs="Arial"/>
          <w:i w:val="0"/>
          <w:sz w:val="22"/>
        </w:rPr>
        <w:t xml:space="preserve">, a configuração mínima </w:t>
      </w:r>
      <w:r w:rsidR="00FC76A2">
        <w:rPr>
          <w:rFonts w:ascii="Arial" w:hAnsi="Arial" w:cs="Arial"/>
          <w:i w:val="0"/>
          <w:sz w:val="22"/>
        </w:rPr>
        <w:t xml:space="preserve">de </w:t>
      </w:r>
      <w:proofErr w:type="spellStart"/>
      <w:r>
        <w:rPr>
          <w:rFonts w:ascii="Arial" w:hAnsi="Arial" w:cs="Arial"/>
          <w:i w:val="0"/>
          <w:sz w:val="22"/>
        </w:rPr>
        <w:t>Android</w:t>
      </w:r>
      <w:proofErr w:type="spellEnd"/>
      <w:r>
        <w:rPr>
          <w:rFonts w:ascii="Arial" w:hAnsi="Arial" w:cs="Arial"/>
          <w:i w:val="0"/>
          <w:sz w:val="22"/>
        </w:rPr>
        <w:t xml:space="preserve"> 4.4 – </w:t>
      </w:r>
      <w:proofErr w:type="spellStart"/>
      <w:r>
        <w:rPr>
          <w:rFonts w:ascii="Arial" w:hAnsi="Arial" w:cs="Arial"/>
          <w:i w:val="0"/>
          <w:sz w:val="22"/>
        </w:rPr>
        <w:t>KitKat</w:t>
      </w:r>
      <w:proofErr w:type="spellEnd"/>
      <w:r>
        <w:rPr>
          <w:rFonts w:ascii="Arial" w:hAnsi="Arial" w:cs="Arial"/>
          <w:i w:val="0"/>
          <w:sz w:val="22"/>
        </w:rPr>
        <w:t>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69782CD9" w14:textId="77777777" w:rsidTr="00857AFE">
        <w:trPr>
          <w:trHeight w:val="806"/>
        </w:trPr>
        <w:tc>
          <w:tcPr>
            <w:tcW w:w="1976" w:type="dxa"/>
          </w:tcPr>
          <w:p w14:paraId="667B929B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B4256B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30C53EF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AFCDE67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1ECE286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BADEA2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6FBD048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6572356B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25D7F03" w14:textId="764F0A3B" w:rsidR="00DC3D42" w:rsidRDefault="00DC3D42" w:rsidP="008D1EB0">
      <w:pPr>
        <w:pStyle w:val="Requisito"/>
        <w:numPr>
          <w:ilvl w:val="0"/>
          <w:numId w:val="16"/>
        </w:numPr>
        <w:outlineLvl w:val="9"/>
      </w:pPr>
      <w:bookmarkStart w:id="68" w:name="_Toc39855727"/>
      <w:r>
        <w:t>Segurança</w:t>
      </w:r>
      <w:bookmarkEnd w:id="68"/>
    </w:p>
    <w:p w14:paraId="17DE6B70" w14:textId="2E51F9CE" w:rsidR="00DC3D42" w:rsidRPr="00C81696" w:rsidRDefault="00DC3D42" w:rsidP="00DC3D42">
      <w:pPr>
        <w:pStyle w:val="Textbody"/>
        <w:rPr>
          <w:i w:val="0"/>
        </w:rPr>
      </w:pPr>
      <w:r>
        <w:rPr>
          <w:rFonts w:ascii="Arial" w:hAnsi="Arial" w:cs="Arial"/>
          <w:i w:val="0"/>
          <w:sz w:val="22"/>
        </w:rPr>
        <w:t xml:space="preserve">A fim de garantir a segurança do sistema, a autenticação será através de </w:t>
      </w:r>
      <w:proofErr w:type="spellStart"/>
      <w:r>
        <w:rPr>
          <w:rFonts w:ascii="Arial" w:hAnsi="Arial" w:cs="Arial"/>
          <w:i w:val="0"/>
          <w:sz w:val="22"/>
        </w:rPr>
        <w:t>login</w:t>
      </w:r>
      <w:proofErr w:type="spellEnd"/>
      <w:r>
        <w:rPr>
          <w:rFonts w:ascii="Arial" w:hAnsi="Arial" w:cs="Arial"/>
          <w:i w:val="0"/>
          <w:sz w:val="22"/>
        </w:rPr>
        <w:t xml:space="preserve"> e senha.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DC3D42" w14:paraId="40665F70" w14:textId="77777777" w:rsidTr="00857AFE">
        <w:trPr>
          <w:trHeight w:val="806"/>
        </w:trPr>
        <w:tc>
          <w:tcPr>
            <w:tcW w:w="1976" w:type="dxa"/>
          </w:tcPr>
          <w:p w14:paraId="4ACC56E4" w14:textId="77777777" w:rsidR="00DC3D42" w:rsidRDefault="00DC3D42" w:rsidP="00857AFE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C2E534E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83E8F15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303F7DD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A48ADF4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464D39" w14:textId="77777777" w:rsidR="00DC3D42" w:rsidRDefault="00DC3D42" w:rsidP="00857AFE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10D468A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5581D3C" w14:textId="77777777" w:rsidR="00DC3D42" w:rsidRDefault="00DC3D42" w:rsidP="00857AFE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7B26612" w14:textId="77777777" w:rsidR="0061417C" w:rsidRDefault="0061417C" w:rsidP="008D1EB0">
      <w:pPr>
        <w:pStyle w:val="Requisito"/>
        <w:numPr>
          <w:ilvl w:val="0"/>
          <w:numId w:val="15"/>
        </w:numPr>
        <w:outlineLvl w:val="9"/>
      </w:pPr>
      <w:bookmarkStart w:id="69" w:name="_Toc39855728"/>
      <w:r w:rsidRPr="0094644F">
        <w:t>Relatório</w:t>
      </w:r>
      <w:r>
        <w:t xml:space="preserve"> semanal</w:t>
      </w:r>
      <w:r w:rsidRPr="0094644F">
        <w:t xml:space="preserve"> das 10 palavras mais faladas</w:t>
      </w:r>
      <w:bookmarkEnd w:id="69"/>
      <w:r w:rsidRPr="0094644F">
        <w:t xml:space="preserve"> </w:t>
      </w:r>
    </w:p>
    <w:p w14:paraId="32027943" w14:textId="77777777" w:rsidR="0061417C" w:rsidRPr="00C81696" w:rsidRDefault="0061417C" w:rsidP="0061417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paciente e alertas em relação a palavras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 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61417C" w14:paraId="461A1B47" w14:textId="77777777" w:rsidTr="0061417C">
        <w:trPr>
          <w:trHeight w:val="806"/>
        </w:trPr>
        <w:tc>
          <w:tcPr>
            <w:tcW w:w="1976" w:type="dxa"/>
          </w:tcPr>
          <w:p w14:paraId="23F2C613" w14:textId="77777777" w:rsidR="0061417C" w:rsidRDefault="0061417C" w:rsidP="0061417C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3A58C5D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71068DDF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237D85CC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182983C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A170752" w14:textId="77777777" w:rsidR="0061417C" w:rsidRDefault="0061417C" w:rsidP="0061417C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080A03E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040FD" w14:textId="77777777" w:rsidR="0061417C" w:rsidRDefault="0061417C" w:rsidP="0061417C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8D83ABF" w14:textId="77777777" w:rsidR="0061417C" w:rsidRDefault="0061417C">
      <w:pPr>
        <w:pStyle w:val="Textbody"/>
        <w:rPr>
          <w:rFonts w:ascii="Arial" w:hAnsi="Arial" w:cs="Arial"/>
          <w:sz w:val="22"/>
        </w:rPr>
      </w:pPr>
    </w:p>
    <w:p w14:paraId="3720F7F0" w14:textId="0914C7F4" w:rsidR="00287027" w:rsidRDefault="00287027" w:rsidP="008D1EB0">
      <w:pPr>
        <w:pStyle w:val="Requisito"/>
        <w:numPr>
          <w:ilvl w:val="0"/>
          <w:numId w:val="15"/>
        </w:numPr>
        <w:outlineLvl w:val="9"/>
      </w:pPr>
      <w:bookmarkStart w:id="70" w:name="_Toc39855729"/>
      <w:r w:rsidRPr="0094644F">
        <w:t>Relatório</w:t>
      </w:r>
      <w:r w:rsidR="00987C83">
        <w:t xml:space="preserve"> semanal</w:t>
      </w:r>
      <w:r w:rsidRPr="0094644F">
        <w:t xml:space="preserve"> das 10 palavras mais faladas</w:t>
      </w:r>
      <w:bookmarkEnd w:id="70"/>
      <w:r w:rsidRPr="0094644F">
        <w:t xml:space="preserve"> </w:t>
      </w:r>
    </w:p>
    <w:p w14:paraId="4D542E80" w14:textId="1A1378C2" w:rsidR="00C81696" w:rsidRPr="00C81696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semanal as 10 palavras mais faladas pelo paciente e</w:t>
      </w:r>
      <w:r w:rsidR="00287027" w:rsidRPr="00C81696">
        <w:rPr>
          <w:rFonts w:ascii="Arial" w:hAnsi="Arial" w:cs="Arial"/>
          <w:i w:val="0"/>
          <w:sz w:val="22"/>
        </w:rPr>
        <w:t xml:space="preserve"> alertas em relação a palavras (</w:t>
      </w:r>
      <w:proofErr w:type="spellStart"/>
      <w:r w:rsidR="00287027" w:rsidRPr="00C81696">
        <w:rPr>
          <w:rFonts w:ascii="Arial" w:hAnsi="Arial" w:cs="Arial"/>
          <w:i w:val="0"/>
          <w:sz w:val="22"/>
        </w:rPr>
        <w:t>ex</w:t>
      </w:r>
      <w:proofErr w:type="spellEnd"/>
      <w:r w:rsidR="00287027"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 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4A93A331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DED4E39" w14:textId="680AE19D" w:rsidR="005C662F" w:rsidRPr="00C81696" w:rsidRDefault="0094644F" w:rsidP="008D1EB0">
      <w:pPr>
        <w:pStyle w:val="Requisito"/>
        <w:numPr>
          <w:ilvl w:val="0"/>
          <w:numId w:val="15"/>
        </w:numPr>
        <w:outlineLvl w:val="9"/>
      </w:pPr>
      <w:bookmarkStart w:id="71" w:name="_Toc39855730"/>
      <w:r w:rsidRPr="0094644F">
        <w:lastRenderedPageBreak/>
        <w:t xml:space="preserve">Relatório </w:t>
      </w:r>
      <w:r w:rsidR="00987C83">
        <w:t xml:space="preserve">mensal </w:t>
      </w:r>
      <w:r w:rsidRPr="0094644F">
        <w:t>das 10 palavras mais faladas</w:t>
      </w:r>
      <w:bookmarkEnd w:id="71"/>
      <w:r w:rsidRPr="0094644F">
        <w:t xml:space="preserve"> </w:t>
      </w:r>
    </w:p>
    <w:p w14:paraId="46AF501A" w14:textId="5EA82B43" w:rsidR="0094644F" w:rsidRPr="00C378BA" w:rsidRDefault="00C81696" w:rsidP="00C81696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 o sistema imitirá no relatório </w:t>
      </w:r>
      <w:r>
        <w:rPr>
          <w:rFonts w:ascii="Arial" w:hAnsi="Arial" w:cs="Arial"/>
          <w:i w:val="0"/>
          <w:sz w:val="22"/>
        </w:rPr>
        <w:t>mensal</w:t>
      </w:r>
      <w:r w:rsidRPr="00C81696">
        <w:rPr>
          <w:rFonts w:ascii="Arial" w:hAnsi="Arial" w:cs="Arial"/>
          <w:i w:val="0"/>
          <w:sz w:val="22"/>
        </w:rPr>
        <w:t xml:space="preserve"> as 10 palavras mais faladas pelo paciente e alertas em relação a palavras (</w:t>
      </w:r>
      <w:proofErr w:type="spellStart"/>
      <w:r w:rsidRPr="00C81696">
        <w:rPr>
          <w:rFonts w:ascii="Arial" w:hAnsi="Arial" w:cs="Arial"/>
          <w:i w:val="0"/>
          <w:sz w:val="22"/>
        </w:rPr>
        <w:t>ex</w:t>
      </w:r>
      <w:proofErr w:type="spellEnd"/>
      <w:r w:rsidRPr="00C81696">
        <w:rPr>
          <w:rFonts w:ascii="Arial" w:hAnsi="Arial" w:cs="Arial"/>
          <w:i w:val="0"/>
          <w:sz w:val="22"/>
        </w:rPr>
        <w:t>: morte, suicídio...)</w:t>
      </w:r>
      <w:r>
        <w:rPr>
          <w:i w:val="0"/>
        </w:rPr>
        <w:t>.</w:t>
      </w:r>
      <w:r w:rsidRPr="00C81696">
        <w:rPr>
          <w:i w:val="0"/>
        </w:rPr>
        <w:t xml:space="preserve"> </w:t>
      </w:r>
      <w:r>
        <w:rPr>
          <w:i w:val="0"/>
        </w:rPr>
        <w:t>Será desconsiderado palavras conectivas, preposições e similares.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1D6771B5" w:rsidR="005C662F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6891DD1" w:rsidR="00287027" w:rsidRDefault="00026ED1" w:rsidP="008D1EB0">
      <w:pPr>
        <w:pStyle w:val="Requisito"/>
        <w:numPr>
          <w:ilvl w:val="0"/>
          <w:numId w:val="15"/>
        </w:numPr>
        <w:outlineLvl w:val="9"/>
      </w:pPr>
      <w:bookmarkStart w:id="72" w:name="_Toc39855731"/>
      <w:r w:rsidRPr="00026ED1">
        <w:t>Relatório semanal de variação do humor</w:t>
      </w:r>
      <w:bookmarkEnd w:id="72"/>
    </w:p>
    <w:p w14:paraId="6C4D7BA0" w14:textId="212A8A5A" w:rsidR="00FD5584" w:rsidRPr="00026ED1" w:rsidRDefault="00C81696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 w:rsidR="008A73FC">
        <w:rPr>
          <w:rFonts w:ascii="Arial" w:hAnsi="Arial" w:cs="Arial"/>
          <w:i w:val="0"/>
          <w:sz w:val="22"/>
        </w:rPr>
        <w:t xml:space="preserve">semanal a variação de humor que o paciente teve. O filtro utilizado nesse relatório será os 3 tipos de humores mais cadastrado ao longo </w:t>
      </w:r>
      <w:proofErr w:type="spellStart"/>
      <w:r w:rsidR="008A73FC">
        <w:rPr>
          <w:rFonts w:ascii="Arial" w:hAnsi="Arial" w:cs="Arial"/>
          <w:i w:val="0"/>
          <w:sz w:val="22"/>
        </w:rPr>
        <w:t>daa</w:t>
      </w:r>
      <w:proofErr w:type="spellEnd"/>
      <w:r w:rsidR="008A73FC">
        <w:rPr>
          <w:rFonts w:ascii="Arial" w:hAnsi="Arial" w:cs="Arial"/>
          <w:i w:val="0"/>
          <w:sz w:val="22"/>
        </w:rPr>
        <w:t xml:space="preserve"> semana.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262221FF" w:rsidR="00287027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31595590" w:rsidR="00F64F70" w:rsidRDefault="00F64F70" w:rsidP="008D1EB0">
      <w:pPr>
        <w:pStyle w:val="Requisito"/>
        <w:numPr>
          <w:ilvl w:val="0"/>
          <w:numId w:val="15"/>
        </w:numPr>
        <w:outlineLvl w:val="9"/>
      </w:pPr>
      <w:bookmarkStart w:id="73" w:name="_Toc39855732"/>
      <w:r w:rsidRPr="00F64F70">
        <w:t>Relatório mensal de variação do humor</w:t>
      </w:r>
      <w:bookmarkEnd w:id="73"/>
    </w:p>
    <w:p w14:paraId="52DE3864" w14:textId="29DFBA24" w:rsidR="00F64F70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 mais especificamente o estado do Humor,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variação de humor que o paciente teve. O filtro utilizado nesse relatório será os 3 tipos de humores mais cadastrado ao longo do mês.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4DEAEFE7" w:rsidR="00F64F70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13092928" w:rsidR="00904D0D" w:rsidRDefault="008A73FC" w:rsidP="008D1EB0">
      <w:pPr>
        <w:pStyle w:val="Requisito"/>
        <w:numPr>
          <w:ilvl w:val="0"/>
          <w:numId w:val="15"/>
        </w:numPr>
        <w:outlineLvl w:val="9"/>
      </w:pPr>
      <w:bookmarkStart w:id="74" w:name="_Toc39855733"/>
      <w:r>
        <w:t xml:space="preserve">Relatório </w:t>
      </w:r>
      <w:r w:rsidR="00314887">
        <w:t xml:space="preserve">Semanal </w:t>
      </w:r>
      <w:r>
        <w:t>de quantidade de registros de sentimentos cadastrados</w:t>
      </w:r>
      <w:bookmarkEnd w:id="74"/>
      <w:r>
        <w:t xml:space="preserve"> </w:t>
      </w:r>
    </w:p>
    <w:p w14:paraId="06F4CCF3" w14:textId="0E00095D" w:rsidR="008A73FC" w:rsidRPr="00026ED1" w:rsidRDefault="008A73FC" w:rsidP="008A73FC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semanal a quantidade de registros que o paciente teve.</w:t>
      </w:r>
    </w:p>
    <w:p w14:paraId="4B4F7E46" w14:textId="77777777" w:rsidR="00904D0D" w:rsidRDefault="00904D0D" w:rsidP="00904D0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B563F7A" w:rsidR="00904D0D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0F51C1E2" w14:textId="3C903219" w:rsidR="00314887" w:rsidRDefault="00314887" w:rsidP="008D1EB0">
      <w:pPr>
        <w:pStyle w:val="Requisito"/>
        <w:numPr>
          <w:ilvl w:val="0"/>
          <w:numId w:val="15"/>
        </w:numPr>
        <w:outlineLvl w:val="9"/>
      </w:pPr>
      <w:bookmarkStart w:id="75" w:name="_Toc39855734"/>
      <w:r>
        <w:t>Relatório Mensal de quantidade de registros de sentimentos cadastrados</w:t>
      </w:r>
      <w:bookmarkEnd w:id="75"/>
      <w:r>
        <w:t xml:space="preserve"> </w:t>
      </w:r>
    </w:p>
    <w:p w14:paraId="037D9C1E" w14:textId="02F036D8" w:rsidR="00314887" w:rsidRPr="00026ED1" w:rsidRDefault="00314887" w:rsidP="00314887">
      <w:pPr>
        <w:pStyle w:val="Textbody"/>
        <w:rPr>
          <w:i w:val="0"/>
        </w:rPr>
      </w:pPr>
      <w:r w:rsidRPr="00C81696">
        <w:rPr>
          <w:rFonts w:ascii="Arial" w:hAnsi="Arial" w:cs="Arial"/>
          <w:i w:val="0"/>
          <w:sz w:val="22"/>
        </w:rPr>
        <w:t xml:space="preserve">A </w:t>
      </w:r>
      <w:r>
        <w:rPr>
          <w:rFonts w:ascii="Arial" w:hAnsi="Arial" w:cs="Arial"/>
          <w:i w:val="0"/>
          <w:sz w:val="22"/>
        </w:rPr>
        <w:t>partir dos dados registrados no</w:t>
      </w:r>
      <w:r w:rsidRPr="00C81696">
        <w:rPr>
          <w:rFonts w:ascii="Arial" w:hAnsi="Arial" w:cs="Arial"/>
          <w:i w:val="0"/>
          <w:sz w:val="22"/>
        </w:rPr>
        <w:t xml:space="preserve"> S</w:t>
      </w:r>
      <w:r>
        <w:rPr>
          <w:rFonts w:ascii="Arial" w:hAnsi="Arial" w:cs="Arial"/>
          <w:i w:val="0"/>
          <w:sz w:val="22"/>
        </w:rPr>
        <w:t>entimento</w:t>
      </w:r>
      <w:r w:rsidRPr="00C81696">
        <w:rPr>
          <w:rFonts w:ascii="Arial" w:hAnsi="Arial" w:cs="Arial"/>
          <w:i w:val="0"/>
          <w:sz w:val="22"/>
        </w:rPr>
        <w:t xml:space="preserve"> do paciente</w:t>
      </w:r>
      <w:r>
        <w:rPr>
          <w:rFonts w:ascii="Arial" w:hAnsi="Arial" w:cs="Arial"/>
          <w:i w:val="0"/>
          <w:sz w:val="22"/>
        </w:rPr>
        <w:t>,</w:t>
      </w:r>
      <w:r w:rsidRPr="00C81696">
        <w:rPr>
          <w:rFonts w:ascii="Arial" w:hAnsi="Arial" w:cs="Arial"/>
          <w:i w:val="0"/>
          <w:sz w:val="22"/>
        </w:rPr>
        <w:t xml:space="preserve"> o sistema imitirá no relatório </w:t>
      </w:r>
      <w:r>
        <w:rPr>
          <w:rFonts w:ascii="Arial" w:hAnsi="Arial" w:cs="Arial"/>
          <w:i w:val="0"/>
          <w:sz w:val="22"/>
        </w:rPr>
        <w:t>mensal a quantidade de registros que o paciente teve.</w:t>
      </w:r>
    </w:p>
    <w:p w14:paraId="077BB3F2" w14:textId="5474BA22" w:rsidR="00357A04" w:rsidRPr="00026ED1" w:rsidRDefault="00357A04" w:rsidP="00314887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1DA7EE05" w:rsidR="00357A04" w:rsidRDefault="00143B6C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sym w:font="Wingdings" w:char="F078"/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9143DB" w14:textId="77777777" w:rsidR="004A2A50" w:rsidRDefault="00EA31DE" w:rsidP="008D1EB0">
      <w:pPr>
        <w:pStyle w:val="Ttulo1"/>
        <w:numPr>
          <w:ilvl w:val="0"/>
          <w:numId w:val="19"/>
        </w:numPr>
      </w:pPr>
      <w:bookmarkStart w:id="76" w:name="_Toc39855735"/>
      <w:r>
        <w:t>Modelo Conceitual do Banco de Dados</w:t>
      </w:r>
      <w:bookmarkEnd w:id="76"/>
    </w:p>
    <w:p w14:paraId="1D159701" w14:textId="77777777" w:rsidR="00314887" w:rsidRDefault="00314887">
      <w:pPr>
        <w:pStyle w:val="Textbody"/>
        <w:rPr>
          <w:rFonts w:ascii="Arial" w:hAnsi="Arial" w:cs="Arial"/>
          <w:i w:val="0"/>
          <w:sz w:val="22"/>
        </w:rPr>
      </w:pPr>
    </w:p>
    <w:p w14:paraId="1F9694C2" w14:textId="2EB17D06" w:rsidR="00C612F9" w:rsidRDefault="00C612F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banco de dados para a solução propost</w:t>
      </w:r>
      <w:r w:rsidR="00F20CB1">
        <w:rPr>
          <w:rFonts w:ascii="Arial" w:hAnsi="Arial" w:cs="Arial"/>
          <w:i w:val="0"/>
          <w:sz w:val="22"/>
        </w:rPr>
        <w:t xml:space="preserve">a foi modelado conforme </w:t>
      </w:r>
      <w:r w:rsidR="004275BA">
        <w:rPr>
          <w:rFonts w:ascii="Arial" w:hAnsi="Arial" w:cs="Arial"/>
          <w:i w:val="0"/>
          <w:sz w:val="22"/>
        </w:rPr>
        <w:t>Figura 6</w:t>
      </w:r>
    </w:p>
    <w:p w14:paraId="0BDE17A0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623D1E08" w14:textId="648276D1" w:rsidR="00C612F9" w:rsidRDefault="00DD2404">
      <w:pPr>
        <w:pStyle w:val="Textbody"/>
        <w:rPr>
          <w:rFonts w:ascii="Arial" w:hAnsi="Arial" w:cs="Arial"/>
          <w:i w:val="0"/>
          <w:sz w:val="22"/>
        </w:rPr>
      </w:pPr>
      <w:r>
        <w:rPr>
          <w:noProof/>
          <w:lang w:eastAsia="pt-BR"/>
        </w:rPr>
        <w:drawing>
          <wp:inline distT="0" distB="0" distL="0" distR="0" wp14:anchorId="7C152E7A" wp14:editId="53A4F681">
            <wp:extent cx="5612130" cy="4758055"/>
            <wp:effectExtent l="0" t="0" r="762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EE38" w14:textId="1508F24D" w:rsidR="00041CA6" w:rsidRDefault="00041CA6" w:rsidP="00041CA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9201C1">
        <w:rPr>
          <w:noProof/>
        </w:rPr>
        <w:fldChar w:fldCharType="begin"/>
      </w:r>
      <w:r w:rsidR="009201C1">
        <w:rPr>
          <w:noProof/>
        </w:rPr>
        <w:instrText xml:space="preserve"> SEQ Figura \* ARABIC </w:instrText>
      </w:r>
      <w:r w:rsidR="009201C1">
        <w:rPr>
          <w:noProof/>
        </w:rPr>
        <w:fldChar w:fldCharType="separate"/>
      </w:r>
      <w:r w:rsidR="004275BA">
        <w:rPr>
          <w:noProof/>
        </w:rPr>
        <w:t>6</w:t>
      </w:r>
      <w:r w:rsidR="009201C1">
        <w:rPr>
          <w:noProof/>
        </w:rPr>
        <w:fldChar w:fldCharType="end"/>
      </w:r>
      <w:r w:rsidR="009201C1">
        <w:rPr>
          <w:noProof/>
        </w:rPr>
        <w:t xml:space="preserve"> </w:t>
      </w:r>
      <w:r>
        <w:t>– Modelagem do banco de dados</w:t>
      </w:r>
    </w:p>
    <w:p w14:paraId="6ED5963D" w14:textId="77777777" w:rsidR="00C612F9" w:rsidRDefault="00C612F9">
      <w:pPr>
        <w:pStyle w:val="Textbody"/>
        <w:rPr>
          <w:rFonts w:ascii="Arial" w:hAnsi="Arial" w:cs="Arial"/>
          <w:i w:val="0"/>
          <w:sz w:val="22"/>
        </w:rPr>
      </w:pPr>
    </w:p>
    <w:p w14:paraId="35169904" w14:textId="54110B5A" w:rsidR="00041CA6" w:rsidRDefault="0035262B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ab/>
        <w:t xml:space="preserve">Há uma especialização da entidade “Pessoa”, na qual o usuário do sistema poderá ser ou paciente ou psicólogo. </w:t>
      </w:r>
      <w:r w:rsidR="00D56602">
        <w:rPr>
          <w:rFonts w:ascii="Arial" w:hAnsi="Arial" w:cs="Arial"/>
          <w:i w:val="0"/>
          <w:sz w:val="22"/>
        </w:rPr>
        <w:t>Esta especialização foi adotada, pois</w:t>
      </w:r>
      <w:r w:rsidR="007F1B65">
        <w:rPr>
          <w:rFonts w:ascii="Arial" w:hAnsi="Arial" w:cs="Arial"/>
          <w:i w:val="0"/>
          <w:sz w:val="22"/>
        </w:rPr>
        <w:t>,</w:t>
      </w:r>
      <w:r w:rsidR="00D56602">
        <w:rPr>
          <w:rFonts w:ascii="Arial" w:hAnsi="Arial" w:cs="Arial"/>
          <w:i w:val="0"/>
          <w:sz w:val="22"/>
        </w:rPr>
        <w:t xml:space="preserve"> tanto a entidade “</w:t>
      </w:r>
      <w:r w:rsidR="00E95FD9">
        <w:rPr>
          <w:rFonts w:ascii="Arial" w:hAnsi="Arial" w:cs="Arial"/>
          <w:i w:val="0"/>
          <w:sz w:val="22"/>
        </w:rPr>
        <w:t>Psicólogo</w:t>
      </w:r>
      <w:r w:rsidR="00D56602">
        <w:rPr>
          <w:rFonts w:ascii="Arial" w:hAnsi="Arial" w:cs="Arial"/>
          <w:i w:val="0"/>
          <w:sz w:val="22"/>
        </w:rPr>
        <w:t>” quanto “Paciente”</w:t>
      </w:r>
      <w:r w:rsidR="007F1B65">
        <w:rPr>
          <w:rFonts w:ascii="Arial" w:hAnsi="Arial" w:cs="Arial"/>
          <w:i w:val="0"/>
          <w:sz w:val="22"/>
        </w:rPr>
        <w:t xml:space="preserve">, teriam os mesmos atributos </w:t>
      </w:r>
      <w:r w:rsidR="00D56602">
        <w:rPr>
          <w:rFonts w:ascii="Arial" w:hAnsi="Arial" w:cs="Arial"/>
          <w:i w:val="0"/>
          <w:sz w:val="22"/>
        </w:rPr>
        <w:t xml:space="preserve">como endereço, CPF, data nascimento e informações de </w:t>
      </w:r>
      <w:proofErr w:type="spellStart"/>
      <w:r w:rsidR="00D56602">
        <w:rPr>
          <w:rFonts w:ascii="Arial" w:hAnsi="Arial" w:cs="Arial"/>
          <w:i w:val="0"/>
          <w:sz w:val="22"/>
        </w:rPr>
        <w:t>login</w:t>
      </w:r>
      <w:proofErr w:type="spellEnd"/>
      <w:r w:rsidR="00D56602">
        <w:rPr>
          <w:rFonts w:ascii="Arial" w:hAnsi="Arial" w:cs="Arial"/>
          <w:i w:val="0"/>
          <w:sz w:val="22"/>
        </w:rPr>
        <w:t xml:space="preserve"> do sistema.</w:t>
      </w:r>
      <w:r w:rsidR="00D16E25">
        <w:rPr>
          <w:rFonts w:ascii="Arial" w:hAnsi="Arial" w:cs="Arial"/>
          <w:i w:val="0"/>
          <w:sz w:val="22"/>
        </w:rPr>
        <w:t xml:space="preserve"> É importante ressaltar o relacionamento entre as relações “</w:t>
      </w:r>
      <w:r w:rsidR="00E95FD9">
        <w:rPr>
          <w:rFonts w:ascii="Arial" w:hAnsi="Arial" w:cs="Arial"/>
          <w:i w:val="0"/>
          <w:sz w:val="22"/>
        </w:rPr>
        <w:t>Psicólogo</w:t>
      </w:r>
      <w:r w:rsidR="00D16E25">
        <w:rPr>
          <w:rFonts w:ascii="Arial" w:hAnsi="Arial" w:cs="Arial"/>
          <w:i w:val="0"/>
          <w:sz w:val="22"/>
        </w:rPr>
        <w:t xml:space="preserve">” e “Paciente”, que informa que um psicólogo é responsável por “N” pacientes, enquanto um paciente é atendido por somente um psicólogo. </w:t>
      </w:r>
    </w:p>
    <w:p w14:paraId="0A43F2DB" w14:textId="39EDAC6F" w:rsidR="009A77AA" w:rsidRDefault="009A77A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lastRenderedPageBreak/>
        <w:tab/>
        <w:t>Por fim a representação do relacionamento entre as entidades “Pacientes” e os seus “</w:t>
      </w:r>
      <w:proofErr w:type="spellStart"/>
      <w:r>
        <w:rPr>
          <w:rFonts w:ascii="Arial" w:hAnsi="Arial" w:cs="Arial"/>
          <w:i w:val="0"/>
          <w:sz w:val="22"/>
        </w:rPr>
        <w:t>Registros_Sentimentos</w:t>
      </w:r>
      <w:proofErr w:type="spellEnd"/>
      <w:r>
        <w:rPr>
          <w:rFonts w:ascii="Arial" w:hAnsi="Arial" w:cs="Arial"/>
          <w:i w:val="0"/>
          <w:sz w:val="22"/>
        </w:rPr>
        <w:t>”, na qual o paciente, por meio da aplicação móvel, envia os dados dos relatos do que está sentindo no momento. Um paciente pode enviar “N” relatos.</w:t>
      </w:r>
    </w:p>
    <w:p w14:paraId="34DB7081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38EA3EEF" w14:textId="3A972B70" w:rsidR="00131342" w:rsidRDefault="00131342" w:rsidP="008D1EB0">
      <w:pPr>
        <w:pStyle w:val="Ttulo1"/>
        <w:numPr>
          <w:ilvl w:val="0"/>
          <w:numId w:val="19"/>
        </w:numPr>
      </w:pPr>
      <w:bookmarkStart w:id="77" w:name="_Toc39855736"/>
      <w:r>
        <w:t>Estimativa de custo</w:t>
      </w:r>
      <w:bookmarkEnd w:id="77"/>
    </w:p>
    <w:p w14:paraId="48836076" w14:textId="4CF1DC47" w:rsidR="004275BA" w:rsidRDefault="004275BA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O desenvolvimento do sistema </w:t>
      </w:r>
      <w:proofErr w:type="spellStart"/>
      <w:proofErr w:type="gramStart"/>
      <w:r>
        <w:rPr>
          <w:rFonts w:ascii="Arial" w:hAnsi="Arial" w:cs="Arial"/>
          <w:i w:val="0"/>
          <w:sz w:val="22"/>
          <w:szCs w:val="22"/>
        </w:rPr>
        <w:t>WhatsHappy</w:t>
      </w:r>
      <w:proofErr w:type="spellEnd"/>
      <w:proofErr w:type="gramEnd"/>
      <w:r>
        <w:rPr>
          <w:rFonts w:ascii="Arial" w:hAnsi="Arial" w:cs="Arial"/>
          <w:i w:val="0"/>
          <w:sz w:val="22"/>
          <w:szCs w:val="22"/>
        </w:rPr>
        <w:t xml:space="preserve"> foi estimado em R$2.860,00. </w:t>
      </w:r>
      <w:r w:rsidR="00DF4084">
        <w:rPr>
          <w:rFonts w:ascii="Arial" w:hAnsi="Arial" w:cs="Arial"/>
          <w:i w:val="0"/>
          <w:sz w:val="22"/>
          <w:szCs w:val="22"/>
        </w:rPr>
        <w:t>A Figura 7 apresenta a estimativa por atividade e seus responsáveis.</w:t>
      </w:r>
    </w:p>
    <w:p w14:paraId="68CAF3A4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EA105A3" w14:textId="5C073911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drawing>
          <wp:inline distT="0" distB="0" distL="0" distR="0" wp14:anchorId="1C2531A5" wp14:editId="1FBE8A9C">
            <wp:extent cx="6026223" cy="5314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31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73B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EF741B9" w14:textId="6C34747E" w:rsidR="00DF4084" w:rsidRDefault="00DF4084" w:rsidP="00DF4084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Estimativa com as fases, tarefas e responsáveis</w:t>
      </w:r>
    </w:p>
    <w:p w14:paraId="759C79BD" w14:textId="77777777" w:rsidR="00DF4084" w:rsidRDefault="00DF4084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984FB4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DA7FCEC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309EE3F2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A9B7847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96232EE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748A6F4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6939DE51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7826E268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06C8AAAB" w14:textId="77777777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5B481166" w14:textId="341F4D20" w:rsidR="008627FC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noProof/>
          <w:sz w:val="22"/>
          <w:szCs w:val="22"/>
          <w:lang w:eastAsia="pt-BR"/>
        </w:rPr>
        <w:drawing>
          <wp:inline distT="0" distB="0" distL="0" distR="0" wp14:anchorId="2FDEA44F" wp14:editId="6C158C2B">
            <wp:extent cx="6026225" cy="58578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8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9B3E" w14:textId="77777777" w:rsidR="009C4E36" w:rsidRDefault="009C4E36" w:rsidP="008627FC">
      <w:pPr>
        <w:pStyle w:val="Legenda"/>
        <w:jc w:val="center"/>
      </w:pPr>
    </w:p>
    <w:p w14:paraId="2505173C" w14:textId="61B73367" w:rsidR="008627FC" w:rsidRDefault="008627FC" w:rsidP="008627FC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>7.1</w:t>
      </w:r>
      <w:r>
        <w:rPr>
          <w:noProof/>
        </w:rPr>
        <w:t xml:space="preserve"> </w:t>
      </w:r>
      <w:r>
        <w:t>– Continuação Estimativa com as fases, tarefas e responsáveis</w:t>
      </w:r>
    </w:p>
    <w:p w14:paraId="6C12B70B" w14:textId="77777777" w:rsidR="008627FC" w:rsidRPr="004275BA" w:rsidRDefault="008627FC" w:rsidP="004275BA">
      <w:pPr>
        <w:pStyle w:val="Textbody"/>
        <w:rPr>
          <w:rFonts w:ascii="Arial" w:hAnsi="Arial" w:cs="Arial"/>
          <w:i w:val="0"/>
          <w:sz w:val="22"/>
          <w:szCs w:val="22"/>
        </w:rPr>
      </w:pPr>
    </w:p>
    <w:p w14:paraId="120A1CBE" w14:textId="77777777" w:rsidR="004275BA" w:rsidRDefault="004275BA">
      <w:pPr>
        <w:pStyle w:val="Textbody"/>
        <w:rPr>
          <w:rFonts w:ascii="Arial" w:hAnsi="Arial" w:cs="Arial"/>
          <w:i w:val="0"/>
          <w:sz w:val="22"/>
        </w:rPr>
      </w:pPr>
    </w:p>
    <w:p w14:paraId="5A7B63ED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4AB56319" w14:textId="77777777" w:rsidR="009C4E36" w:rsidRDefault="009C4E36">
      <w:pPr>
        <w:pStyle w:val="Textbody"/>
        <w:rPr>
          <w:rFonts w:ascii="Arial" w:hAnsi="Arial" w:cs="Arial"/>
          <w:i w:val="0"/>
          <w:sz w:val="22"/>
        </w:rPr>
      </w:pPr>
    </w:p>
    <w:p w14:paraId="2BA7946B" w14:textId="273A9A9D" w:rsidR="009C4E36" w:rsidRPr="00C612F9" w:rsidRDefault="009C4E36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noProof/>
          <w:sz w:val="22"/>
          <w:lang w:eastAsia="pt-BR"/>
        </w:rPr>
        <w:drawing>
          <wp:inline distT="0" distB="0" distL="0" distR="0" wp14:anchorId="0E4A3761" wp14:editId="11AEDD64">
            <wp:extent cx="6026224" cy="47720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8A82" w14:textId="2BBD0EFD" w:rsidR="009C4E36" w:rsidRDefault="009C4E36" w:rsidP="009C4E36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 w:rsidR="00E95FD9">
        <w:rPr>
          <w:noProof/>
        </w:rPr>
        <w:t xml:space="preserve">7.2 </w:t>
      </w:r>
      <w:r>
        <w:t>– Continuação Estimativa com as fases, tarefas e responsáveis</w:t>
      </w:r>
    </w:p>
    <w:p w14:paraId="7C6FF9C6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4EC2BE37" w14:textId="115CC381" w:rsid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O Custo foi calculado com base nos salários dos funcionários da equipe, representado pela Figura 8.</w:t>
      </w:r>
    </w:p>
    <w:p w14:paraId="4A935626" w14:textId="1D415640" w:rsidR="00AC3545" w:rsidRPr="00AC3545" w:rsidRDefault="00AC3545" w:rsidP="00AC3545">
      <w:pPr>
        <w:pStyle w:val="Textbody"/>
        <w:ind w:firstLine="720"/>
        <w:rPr>
          <w:rFonts w:ascii="Arial" w:hAnsi="Arial" w:cs="Arial"/>
          <w:i w:val="0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E96AA11" wp14:editId="046DBAFC">
            <wp:extent cx="5610225" cy="657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F96" w14:textId="12A6217E" w:rsidR="00AC3545" w:rsidRDefault="00AC3545" w:rsidP="00AC3545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– Salários dos integrantes do projeto</w:t>
      </w:r>
    </w:p>
    <w:p w14:paraId="75B45D44" w14:textId="77777777" w:rsidR="009C4E36" w:rsidRDefault="009C4E36" w:rsidP="009C4E36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176C961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551863A8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23B40092" w14:textId="77777777" w:rsidR="00B92BA7" w:rsidRDefault="00B92BA7" w:rsidP="00B92BA7">
      <w:pPr>
        <w:pStyle w:val="Textbody"/>
        <w:rPr>
          <w:rFonts w:ascii="Arial" w:hAnsi="Arial" w:cs="Arial"/>
          <w:i w:val="0"/>
          <w:sz w:val="28"/>
          <w:szCs w:val="28"/>
        </w:rPr>
      </w:pPr>
    </w:p>
    <w:p w14:paraId="06DC6808" w14:textId="07C02302" w:rsidR="00B92BA7" w:rsidRDefault="00B92BA7" w:rsidP="008D1EB0">
      <w:pPr>
        <w:pStyle w:val="Ttulo1"/>
        <w:numPr>
          <w:ilvl w:val="0"/>
          <w:numId w:val="19"/>
        </w:numPr>
      </w:pPr>
      <w:bookmarkStart w:id="78" w:name="_Toc39855737"/>
      <w:r>
        <w:lastRenderedPageBreak/>
        <w:t>Referências</w:t>
      </w:r>
      <w:bookmarkEnd w:id="78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739D2EEE" w14:textId="77777777" w:rsidR="00DF52BF" w:rsidRDefault="00DF52BF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 xml:space="preserve">[1] Pesquisa mostra que 86% dos brasileiros têm algum transtorno mental. </w:t>
      </w:r>
      <w:r>
        <w:rPr>
          <w:rFonts w:ascii="NimbusRomNo9L-ReguItal" w:hAnsi="NimbusRomNo9L-ReguItal" w:cs="NimbusRomNo9L-ReguItal"/>
          <w:kern w:val="0"/>
          <w:sz w:val="20"/>
          <w:szCs w:val="20"/>
          <w:lang w:bidi="ar-SA"/>
        </w:rPr>
        <w:t>Revista Veja</w:t>
      </w:r>
      <w:r>
        <w:rPr>
          <w:rFonts w:ascii="NimbusRomNo9L-Regu" w:hAnsi="NimbusRomNo9L-Regu" w:cs="NimbusRomNo9L-Regu"/>
          <w:kern w:val="0"/>
          <w:sz w:val="20"/>
          <w:szCs w:val="20"/>
          <w:lang w:bidi="ar-SA"/>
        </w:rPr>
        <w:t>,</w:t>
      </w:r>
    </w:p>
    <w:p w14:paraId="701E55DF" w14:textId="32DCC63C" w:rsidR="00DF52BF" w:rsidRDefault="002C5699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bidi="ar-SA"/>
        </w:rPr>
      </w:pPr>
      <w:hyperlink r:id="rId21" w:history="1">
        <w:r w:rsidR="00FC76A2" w:rsidRPr="003F1E90">
          <w:rPr>
            <w:rStyle w:val="Hyperlink"/>
            <w:rFonts w:ascii="NimbusRomNo9L-Regu" w:hAnsi="NimbusRomNo9L-Regu" w:cs="NimbusRomNo9L-Regu"/>
            <w:kern w:val="0"/>
            <w:sz w:val="20"/>
            <w:szCs w:val="20"/>
            <w:lang w:bidi="ar-SA"/>
          </w:rPr>
          <w:t>https://veja.abril.com.br/saude/pesquisa-indica-que-86-dos-brasileiros-tem-algum-transtorno-mental/</w:t>
        </w:r>
      </w:hyperlink>
      <w:r w:rsidR="00DF52BF">
        <w:rPr>
          <w:rFonts w:ascii="NimbusRomNo9L-Regu" w:hAnsi="NimbusRomNo9L-Regu" w:cs="NimbusRomNo9L-Regu"/>
          <w:kern w:val="0"/>
          <w:sz w:val="20"/>
          <w:szCs w:val="20"/>
          <w:lang w:bidi="ar-SA"/>
        </w:rPr>
        <w:t>.</w:t>
      </w:r>
    </w:p>
    <w:p w14:paraId="140C059A" w14:textId="478CFD73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[2]ROBERTSON, S.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; ROBERTSON, J.</w:t>
      </w:r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Mastering </w:t>
      </w:r>
      <w:proofErr w:type="gramStart"/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The</w:t>
      </w:r>
      <w:proofErr w:type="gramEnd"/>
      <w:r w:rsidRPr="00FC76A2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 xml:space="preserve"> Requirements Process. </w:t>
      </w:r>
      <w:r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2 ed. 2006</w:t>
      </w:r>
      <w:r w:rsidR="00D90F5E"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  <w:t>.United States: Pearson Education.</w:t>
      </w:r>
    </w:p>
    <w:p w14:paraId="6E915B1C" w14:textId="77777777" w:rsidR="00FC76A2" w:rsidRPr="00FC76A2" w:rsidRDefault="00FC76A2" w:rsidP="00DF52BF">
      <w:pPr>
        <w:widowControl/>
        <w:suppressAutoHyphens w:val="0"/>
        <w:autoSpaceDE w:val="0"/>
        <w:autoSpaceDN w:val="0"/>
        <w:adjustRightInd w:val="0"/>
        <w:textAlignment w:val="auto"/>
        <w:rPr>
          <w:rFonts w:ascii="NimbusRomNo9L-Regu" w:hAnsi="NimbusRomNo9L-Regu" w:cs="NimbusRomNo9L-Regu"/>
          <w:kern w:val="0"/>
          <w:sz w:val="20"/>
          <w:szCs w:val="20"/>
          <w:lang w:val="en-US" w:bidi="ar-SA"/>
        </w:rPr>
      </w:pPr>
    </w:p>
    <w:p w14:paraId="3C25B649" w14:textId="77777777" w:rsidR="004A2A50" w:rsidRPr="009257D8" w:rsidRDefault="004A2A50">
      <w:pPr>
        <w:pStyle w:val="Standard"/>
        <w:rPr>
          <w:rFonts w:ascii="Arial" w:hAnsi="Arial" w:cs="Arial"/>
          <w:sz w:val="22"/>
        </w:rPr>
      </w:pPr>
    </w:p>
    <w:sectPr w:rsidR="004A2A50" w:rsidRPr="009257D8" w:rsidSect="0070473E">
      <w:headerReference w:type="default" r:id="rId22"/>
      <w:footerReference w:type="default" r:id="rId23"/>
      <w:pgSz w:w="11906" w:h="16838"/>
      <w:pgMar w:top="1701" w:right="1418" w:bottom="1899" w:left="990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runo Guilherme Lunardi" w:date="2020-04-21T20:10:00Z" w:initials="BGL">
    <w:p w14:paraId="617FE0D9" w14:textId="66184878" w:rsidR="002C5699" w:rsidRDefault="002C5699">
      <w:pPr>
        <w:pStyle w:val="Textodecomentrio"/>
      </w:pPr>
      <w:r>
        <w:rPr>
          <w:rStyle w:val="Refdecomentrio"/>
        </w:rPr>
        <w:annotationRef/>
      </w:r>
      <w:r>
        <w:t>Pensar no nome da empresa (KLB)</w:t>
      </w:r>
    </w:p>
  </w:comment>
  <w:comment w:id="35" w:author="Bruno Guilherme Lunardi" w:date="2020-04-21T19:22:00Z" w:initials="BGL">
    <w:p w14:paraId="70176C18" w14:textId="5CEB3DB5" w:rsidR="002C5699" w:rsidRDefault="002C5699">
      <w:pPr>
        <w:pStyle w:val="Textodecomentrio"/>
      </w:pPr>
      <w:r>
        <w:rPr>
          <w:rStyle w:val="Refdecomentrio"/>
        </w:rPr>
        <w:annotationRef/>
      </w:r>
      <w:r>
        <w:t>Colocar esta referência na seção 6 referências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7FE0D9" w15:done="0"/>
  <w15:commentEx w15:paraId="70176C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37BC7" w14:textId="77777777" w:rsidR="008D1EB0" w:rsidRDefault="008D1EB0">
      <w:r>
        <w:separator/>
      </w:r>
    </w:p>
  </w:endnote>
  <w:endnote w:type="continuationSeparator" w:id="0">
    <w:p w14:paraId="60B53F7D" w14:textId="77777777" w:rsidR="008D1EB0" w:rsidRDefault="008D1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2C5699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2C5699" w:rsidRDefault="002C5699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2C5699" w:rsidRDefault="002C5699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37D80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37D80">
            <w:rPr>
              <w:noProof/>
            </w:rPr>
            <w:t>23</w:t>
          </w:r>
          <w:r>
            <w:fldChar w:fldCharType="end"/>
          </w:r>
        </w:p>
      </w:tc>
    </w:tr>
    <w:tr w:rsidR="002C5699" w:rsidRPr="0063777F" w14:paraId="63FCC647" w14:textId="77777777">
      <w:trPr>
        <w:trHeight w:val="268"/>
      </w:trPr>
      <w:tc>
        <w:tcPr>
          <w:tcW w:w="4536" w:type="dxa"/>
        </w:tcPr>
        <w:p w14:paraId="1070FC37" w14:textId="064AC990" w:rsidR="002C5699" w:rsidRPr="0063777F" w:rsidRDefault="002C5699" w:rsidP="0063777F">
          <w:pPr>
            <w:pStyle w:val="Rodap"/>
            <w:jc w:val="left"/>
            <w:rPr>
              <w:lang w:val="en-US" w:eastAsia="en-US"/>
            </w:rPr>
          </w:pPr>
          <w:proofErr w:type="spellStart"/>
          <w:r w:rsidRPr="0063777F">
            <w:rPr>
              <w:lang w:val="en-US" w:eastAsia="en-US"/>
            </w:rPr>
            <w:t>Projeto</w:t>
          </w:r>
          <w:proofErr w:type="spellEnd"/>
          <w:r w:rsidRPr="0063777F">
            <w:rPr>
              <w:lang w:val="en-US" w:eastAsia="en-US"/>
            </w:rPr>
            <w:t xml:space="preserve">: </w:t>
          </w:r>
          <w:proofErr w:type="spellStart"/>
          <w:r w:rsidRPr="0063777F">
            <w:rPr>
              <w:lang w:val="en-US" w:eastAsia="en-US"/>
            </w:rPr>
            <w:t>WhatsHappy</w:t>
          </w:r>
          <w:proofErr w:type="spellEnd"/>
          <w:r>
            <w:rPr>
              <w:lang w:val="en-US" w:eastAsia="en-US"/>
            </w:rPr>
            <w:t xml:space="preserve"> </w:t>
          </w:r>
          <w:proofErr w:type="spellStart"/>
          <w:r>
            <w:rPr>
              <w:lang w:val="en-US" w:eastAsia="en-US"/>
            </w:rPr>
            <w:t>versão</w:t>
          </w:r>
          <w:proofErr w:type="spellEnd"/>
          <w:r>
            <w:rPr>
              <w:lang w:val="en-US" w:eastAsia="en-US"/>
            </w:rPr>
            <w:t>: 1.1</w:t>
          </w:r>
        </w:p>
      </w:tc>
      <w:tc>
        <w:tcPr>
          <w:tcW w:w="4535" w:type="dxa"/>
        </w:tcPr>
        <w:p w14:paraId="59887BA8" w14:textId="77777777" w:rsidR="002C5699" w:rsidRPr="0063777F" w:rsidRDefault="002C5699">
          <w:pPr>
            <w:pStyle w:val="Rodap"/>
            <w:snapToGrid w:val="0"/>
            <w:jc w:val="right"/>
            <w:rPr>
              <w:lang w:val="en-US" w:eastAsia="en-US"/>
            </w:rPr>
          </w:pPr>
        </w:p>
      </w:tc>
    </w:tr>
  </w:tbl>
  <w:p w14:paraId="734F815C" w14:textId="77777777" w:rsidR="002C5699" w:rsidRPr="0063777F" w:rsidRDefault="002C5699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96F135" w14:textId="77777777" w:rsidR="008D1EB0" w:rsidRDefault="008D1EB0">
      <w:r>
        <w:separator/>
      </w:r>
    </w:p>
  </w:footnote>
  <w:footnote w:type="continuationSeparator" w:id="0">
    <w:p w14:paraId="67F35737" w14:textId="77777777" w:rsidR="008D1EB0" w:rsidRDefault="008D1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2C5699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6200D" w14:textId="15A77E10" w:rsidR="002C5699" w:rsidRDefault="002C5699" w:rsidP="0063777F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  <w:r>
            <w:rPr>
              <w:noProof/>
              <w:lang w:eastAsia="pt-BR"/>
            </w:rPr>
            <w:drawing>
              <wp:inline distT="0" distB="0" distL="0" distR="0" wp14:anchorId="559BEE59" wp14:editId="5A13B18F">
                <wp:extent cx="903605" cy="358778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605" cy="358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2C5699" w:rsidRDefault="002C5699">
          <w:pPr>
            <w:pStyle w:val="Standard"/>
            <w:jc w:val="right"/>
          </w:pPr>
        </w:p>
      </w:tc>
    </w:tr>
  </w:tbl>
  <w:p w14:paraId="6AB8DB33" w14:textId="77777777" w:rsidR="002C5699" w:rsidRDefault="002C569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9545DBB"/>
    <w:multiLevelType w:val="multilevel"/>
    <w:tmpl w:val="7DBCFC8E"/>
    <w:lvl w:ilvl="0">
      <w:start w:val="1"/>
      <w:numFmt w:val="decimal"/>
      <w:lvlText w:val="%1."/>
      <w:lvlJc w:val="left"/>
      <w:pPr>
        <w:ind w:left="0" w:firstLine="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284101B5"/>
    <w:multiLevelType w:val="multilevel"/>
    <w:tmpl w:val="9B1064A4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B027F29"/>
    <w:multiLevelType w:val="multilevel"/>
    <w:tmpl w:val="8A568AAC"/>
    <w:lvl w:ilvl="0">
      <w:start w:val="6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D953285"/>
    <w:multiLevelType w:val="multilevel"/>
    <w:tmpl w:val="A328BC2E"/>
    <w:lvl w:ilvl="0">
      <w:start w:val="9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66261D16"/>
    <w:multiLevelType w:val="multilevel"/>
    <w:tmpl w:val="6D001772"/>
    <w:lvl w:ilvl="0">
      <w:start w:val="4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684A2A03"/>
    <w:multiLevelType w:val="hybridMultilevel"/>
    <w:tmpl w:val="2766D3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73431228"/>
    <w:multiLevelType w:val="multilevel"/>
    <w:tmpl w:val="E72E8552"/>
    <w:lvl w:ilvl="0">
      <w:start w:val="2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B7209CF"/>
    <w:multiLevelType w:val="hybridMultilevel"/>
    <w:tmpl w:val="107E0E30"/>
    <w:lvl w:ilvl="0" w:tplc="B838C8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9779B"/>
    <w:multiLevelType w:val="hybridMultilevel"/>
    <w:tmpl w:val="A27036AC"/>
    <w:lvl w:ilvl="0" w:tplc="9FF03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3B5E75"/>
    <w:multiLevelType w:val="hybridMultilevel"/>
    <w:tmpl w:val="EDE87352"/>
    <w:lvl w:ilvl="0" w:tplc="94F63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3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7">
    <w:abstractNumId w:val="12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0"/>
  </w:num>
  <w:num w:numId="9">
    <w:abstractNumId w:val="9"/>
  </w:num>
  <w:num w:numId="10">
    <w:abstractNumId w:val="8"/>
  </w:num>
  <w:num w:numId="11">
    <w:abstractNumId w:val="13"/>
  </w:num>
  <w:num w:numId="12">
    <w:abstractNumId w:val="11"/>
  </w:num>
  <w:num w:numId="13">
    <w:abstractNumId w:val="5"/>
  </w:num>
  <w:num w:numId="14">
    <w:abstractNumId w:val="2"/>
  </w:num>
  <w:num w:numId="15">
    <w:abstractNumId w:val="4"/>
  </w:num>
  <w:num w:numId="16">
    <w:abstractNumId w:val="7"/>
  </w:num>
  <w:num w:numId="17">
    <w:abstractNumId w:val="15"/>
  </w:num>
  <w:num w:numId="18">
    <w:abstractNumId w:val="14"/>
  </w:num>
  <w:num w:numId="1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50"/>
    <w:rsid w:val="00014AD0"/>
    <w:rsid w:val="00016E07"/>
    <w:rsid w:val="00023747"/>
    <w:rsid w:val="00026ED1"/>
    <w:rsid w:val="000314A3"/>
    <w:rsid w:val="00037963"/>
    <w:rsid w:val="00041CA6"/>
    <w:rsid w:val="00045B29"/>
    <w:rsid w:val="00061A18"/>
    <w:rsid w:val="00080743"/>
    <w:rsid w:val="00083A9F"/>
    <w:rsid w:val="00083DA3"/>
    <w:rsid w:val="000915AF"/>
    <w:rsid w:val="00091DE3"/>
    <w:rsid w:val="000B1E8E"/>
    <w:rsid w:val="000B31F9"/>
    <w:rsid w:val="000B7B34"/>
    <w:rsid w:val="00131342"/>
    <w:rsid w:val="00132A01"/>
    <w:rsid w:val="00143B6C"/>
    <w:rsid w:val="00144485"/>
    <w:rsid w:val="00145EE0"/>
    <w:rsid w:val="001606B4"/>
    <w:rsid w:val="00187AE7"/>
    <w:rsid w:val="001901D3"/>
    <w:rsid w:val="001C54C0"/>
    <w:rsid w:val="001D3871"/>
    <w:rsid w:val="001E052A"/>
    <w:rsid w:val="00253320"/>
    <w:rsid w:val="00262218"/>
    <w:rsid w:val="00262A51"/>
    <w:rsid w:val="00267376"/>
    <w:rsid w:val="00277039"/>
    <w:rsid w:val="002810B4"/>
    <w:rsid w:val="00287027"/>
    <w:rsid w:val="00287F11"/>
    <w:rsid w:val="00293779"/>
    <w:rsid w:val="002C3ADA"/>
    <w:rsid w:val="002C5699"/>
    <w:rsid w:val="002D46DF"/>
    <w:rsid w:val="002D639F"/>
    <w:rsid w:val="002E1859"/>
    <w:rsid w:val="002E3BFB"/>
    <w:rsid w:val="003134A2"/>
    <w:rsid w:val="00314887"/>
    <w:rsid w:val="003154E8"/>
    <w:rsid w:val="00324427"/>
    <w:rsid w:val="00334C44"/>
    <w:rsid w:val="0035262B"/>
    <w:rsid w:val="00357A04"/>
    <w:rsid w:val="00371E9D"/>
    <w:rsid w:val="003A6E16"/>
    <w:rsid w:val="003C64CE"/>
    <w:rsid w:val="003D2504"/>
    <w:rsid w:val="003D419F"/>
    <w:rsid w:val="003F6E65"/>
    <w:rsid w:val="00415BCE"/>
    <w:rsid w:val="00423113"/>
    <w:rsid w:val="00425E73"/>
    <w:rsid w:val="0042679A"/>
    <w:rsid w:val="004275BA"/>
    <w:rsid w:val="004A1CBF"/>
    <w:rsid w:val="004A20D1"/>
    <w:rsid w:val="004A2A50"/>
    <w:rsid w:val="004D0EF2"/>
    <w:rsid w:val="004D2A27"/>
    <w:rsid w:val="004F6975"/>
    <w:rsid w:val="005043E2"/>
    <w:rsid w:val="00504417"/>
    <w:rsid w:val="005058EE"/>
    <w:rsid w:val="00520B0F"/>
    <w:rsid w:val="00533C9F"/>
    <w:rsid w:val="0054050E"/>
    <w:rsid w:val="00563DE2"/>
    <w:rsid w:val="005642CA"/>
    <w:rsid w:val="005A34BE"/>
    <w:rsid w:val="005A4BAE"/>
    <w:rsid w:val="005B7821"/>
    <w:rsid w:val="005C662F"/>
    <w:rsid w:val="005E3A13"/>
    <w:rsid w:val="005F7A39"/>
    <w:rsid w:val="006010FB"/>
    <w:rsid w:val="00602F98"/>
    <w:rsid w:val="0061417C"/>
    <w:rsid w:val="006244AD"/>
    <w:rsid w:val="0063777F"/>
    <w:rsid w:val="00641522"/>
    <w:rsid w:val="00663C2B"/>
    <w:rsid w:val="00695633"/>
    <w:rsid w:val="006B2C14"/>
    <w:rsid w:val="006D1F35"/>
    <w:rsid w:val="0070473E"/>
    <w:rsid w:val="00726718"/>
    <w:rsid w:val="0074218B"/>
    <w:rsid w:val="00750DC8"/>
    <w:rsid w:val="00763CF2"/>
    <w:rsid w:val="00766CCC"/>
    <w:rsid w:val="007B388F"/>
    <w:rsid w:val="007F1B65"/>
    <w:rsid w:val="00801F81"/>
    <w:rsid w:val="00814316"/>
    <w:rsid w:val="00822088"/>
    <w:rsid w:val="00834118"/>
    <w:rsid w:val="00843F8C"/>
    <w:rsid w:val="00857AFE"/>
    <w:rsid w:val="008627FC"/>
    <w:rsid w:val="008A73FC"/>
    <w:rsid w:val="008B6B58"/>
    <w:rsid w:val="008D1EB0"/>
    <w:rsid w:val="00900E65"/>
    <w:rsid w:val="00904346"/>
    <w:rsid w:val="00904D0D"/>
    <w:rsid w:val="009119C8"/>
    <w:rsid w:val="009201C1"/>
    <w:rsid w:val="009257D8"/>
    <w:rsid w:val="0094644F"/>
    <w:rsid w:val="009651F6"/>
    <w:rsid w:val="00987C83"/>
    <w:rsid w:val="009A77AA"/>
    <w:rsid w:val="009B3169"/>
    <w:rsid w:val="009C4E36"/>
    <w:rsid w:val="009C6FE7"/>
    <w:rsid w:val="009E5094"/>
    <w:rsid w:val="00A1281F"/>
    <w:rsid w:val="00A35B2A"/>
    <w:rsid w:val="00A532EA"/>
    <w:rsid w:val="00A60544"/>
    <w:rsid w:val="00A71793"/>
    <w:rsid w:val="00AC3545"/>
    <w:rsid w:val="00AD7416"/>
    <w:rsid w:val="00AE1587"/>
    <w:rsid w:val="00AE61D9"/>
    <w:rsid w:val="00B110B6"/>
    <w:rsid w:val="00B16538"/>
    <w:rsid w:val="00B22914"/>
    <w:rsid w:val="00B5533A"/>
    <w:rsid w:val="00B55487"/>
    <w:rsid w:val="00B62BF7"/>
    <w:rsid w:val="00B92BA7"/>
    <w:rsid w:val="00B97DDE"/>
    <w:rsid w:val="00BC0BF8"/>
    <w:rsid w:val="00BD0C43"/>
    <w:rsid w:val="00BE632F"/>
    <w:rsid w:val="00C00E4C"/>
    <w:rsid w:val="00C2578E"/>
    <w:rsid w:val="00C32ECA"/>
    <w:rsid w:val="00C378BA"/>
    <w:rsid w:val="00C37D80"/>
    <w:rsid w:val="00C417A1"/>
    <w:rsid w:val="00C54369"/>
    <w:rsid w:val="00C5448E"/>
    <w:rsid w:val="00C5608C"/>
    <w:rsid w:val="00C612F9"/>
    <w:rsid w:val="00C67252"/>
    <w:rsid w:val="00C72486"/>
    <w:rsid w:val="00C81696"/>
    <w:rsid w:val="00C95F2E"/>
    <w:rsid w:val="00CB4572"/>
    <w:rsid w:val="00CD7772"/>
    <w:rsid w:val="00D16E25"/>
    <w:rsid w:val="00D17710"/>
    <w:rsid w:val="00D30A8F"/>
    <w:rsid w:val="00D469D6"/>
    <w:rsid w:val="00D55AFB"/>
    <w:rsid w:val="00D56602"/>
    <w:rsid w:val="00D613C8"/>
    <w:rsid w:val="00D636BF"/>
    <w:rsid w:val="00D66EA2"/>
    <w:rsid w:val="00D71C20"/>
    <w:rsid w:val="00D72383"/>
    <w:rsid w:val="00D81397"/>
    <w:rsid w:val="00D90F5E"/>
    <w:rsid w:val="00D95B2F"/>
    <w:rsid w:val="00DB3145"/>
    <w:rsid w:val="00DB4BFD"/>
    <w:rsid w:val="00DC3D42"/>
    <w:rsid w:val="00DD2404"/>
    <w:rsid w:val="00DE2958"/>
    <w:rsid w:val="00DF4084"/>
    <w:rsid w:val="00DF52BF"/>
    <w:rsid w:val="00E26CC8"/>
    <w:rsid w:val="00E51FEF"/>
    <w:rsid w:val="00E64788"/>
    <w:rsid w:val="00E90EED"/>
    <w:rsid w:val="00E95FD9"/>
    <w:rsid w:val="00EA31DE"/>
    <w:rsid w:val="00EB748F"/>
    <w:rsid w:val="00EB7B65"/>
    <w:rsid w:val="00EE69A9"/>
    <w:rsid w:val="00F16B8E"/>
    <w:rsid w:val="00F20CB1"/>
    <w:rsid w:val="00F60C5A"/>
    <w:rsid w:val="00F64F70"/>
    <w:rsid w:val="00F74FBD"/>
    <w:rsid w:val="00F83FE7"/>
    <w:rsid w:val="00FA2B98"/>
    <w:rsid w:val="00FC0334"/>
    <w:rsid w:val="00FC5E32"/>
    <w:rsid w:val="00FC70BD"/>
    <w:rsid w:val="00FC76A2"/>
    <w:rsid w:val="00FD03A7"/>
    <w:rsid w:val="00FD1BA5"/>
    <w:rsid w:val="00FD5584"/>
    <w:rsid w:val="00FE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3B6C"/>
    <w:pPr>
      <w:keepLines/>
      <w:shd w:val="clear" w:color="auto" w:fill="auto"/>
      <w:suppressAutoHyphens w:val="0"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eastAsia="pt-BR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Fontepargpadro"/>
    <w:uiPriority w:val="99"/>
    <w:unhideWhenUsed/>
    <w:rsid w:val="00143B6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10FB"/>
    <w:pPr>
      <w:ind w:left="720"/>
      <w:contextualSpacing/>
    </w:pPr>
    <w:rPr>
      <w:rFonts w:cs="Mangal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C37D80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yperlink" Target="https://veja.abril.com.br/saude/pesquisa-indica-que-86-dos-brasileiros-tem-algum-transtorno-mental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15EE-DCCD-430B-BCCA-F076BBF8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23</Pages>
  <Words>3424</Words>
  <Characters>18490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21871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Bruno Guilherme Lunardi</cp:lastModifiedBy>
  <cp:revision>15</cp:revision>
  <cp:lastPrinted>2004-01-16T18:38:00Z</cp:lastPrinted>
  <dcterms:created xsi:type="dcterms:W3CDTF">2020-05-08T21:02:00Z</dcterms:created>
  <dcterms:modified xsi:type="dcterms:W3CDTF">2020-05-08T21:42:00Z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